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F443" w14:textId="77777777" w:rsidR="00822DBD" w:rsidRPr="00EE02CE" w:rsidRDefault="00822DBD" w:rsidP="00822DBD">
      <w:pPr>
        <w:jc w:val="center"/>
        <w:rPr>
          <w:rFonts w:asciiTheme="minorEastAsia" w:eastAsiaTheme="minorEastAsia" w:hAnsiTheme="minorEastAsia"/>
          <w:sz w:val="28"/>
          <w:szCs w:val="28"/>
          <w:lang w:val="zh-TW"/>
        </w:rPr>
      </w:pPr>
      <w:r w:rsidRPr="00EE02CE">
        <w:rPr>
          <w:rFonts w:asciiTheme="minorEastAsia" w:eastAsiaTheme="minorEastAsia" w:hAnsiTheme="minorEastAsia" w:hint="eastAsia"/>
          <w:sz w:val="28"/>
          <w:szCs w:val="28"/>
          <w:lang w:val="zh-TW"/>
        </w:rPr>
        <w:t>英國</w:t>
      </w:r>
      <w:r w:rsidRPr="00EE02CE">
        <w:rPr>
          <w:rFonts w:asciiTheme="minorEastAsia" w:eastAsiaTheme="minorEastAsia" w:hAnsiTheme="minorEastAsia"/>
          <w:sz w:val="28"/>
          <w:szCs w:val="28"/>
        </w:rPr>
        <w:t>Chevening</w:t>
      </w:r>
      <w:r w:rsidRPr="00EE02CE">
        <w:rPr>
          <w:rFonts w:asciiTheme="minorEastAsia" w:eastAsiaTheme="minorEastAsia" w:hAnsiTheme="minorEastAsia" w:hint="eastAsia"/>
          <w:sz w:val="28"/>
          <w:szCs w:val="28"/>
          <w:lang w:val="zh-TW"/>
        </w:rPr>
        <w:t>志奮領獎學金社群全球連署聲援</w:t>
      </w:r>
      <w:r w:rsidRPr="00EE02CE">
        <w:rPr>
          <w:rFonts w:asciiTheme="minorEastAsia" w:eastAsiaTheme="minorEastAsia" w:hAnsiTheme="minorEastAsia" w:hint="eastAsia"/>
          <w:sz w:val="28"/>
          <w:szCs w:val="28"/>
        </w:rPr>
        <w:t>「</w:t>
      </w:r>
      <w:r w:rsidRPr="00EE02CE">
        <w:rPr>
          <w:rFonts w:asciiTheme="minorEastAsia" w:eastAsiaTheme="minorEastAsia" w:hAnsiTheme="minorEastAsia"/>
          <w:sz w:val="28"/>
          <w:szCs w:val="28"/>
        </w:rPr>
        <w:t>0919</w:t>
      </w:r>
      <w:r w:rsidRPr="00EE02CE">
        <w:rPr>
          <w:rFonts w:asciiTheme="minorEastAsia" w:eastAsiaTheme="minorEastAsia" w:hAnsiTheme="minorEastAsia" w:hint="eastAsia"/>
          <w:sz w:val="28"/>
          <w:szCs w:val="28"/>
          <w:lang w:val="zh-TW"/>
        </w:rPr>
        <w:t>雪餅案」</w:t>
      </w:r>
    </w:p>
    <w:p w14:paraId="39CC4A97" w14:textId="485CFD3D" w:rsidR="00822DBD" w:rsidRPr="00EE02CE" w:rsidRDefault="00822DBD" w:rsidP="00822DBD">
      <w:pPr>
        <w:jc w:val="center"/>
        <w:rPr>
          <w:rFonts w:asciiTheme="minorEastAsia" w:eastAsiaTheme="minorEastAsia" w:hAnsiTheme="minorEastAsia"/>
          <w:b/>
          <w:bCs/>
          <w:sz w:val="36"/>
          <w:szCs w:val="36"/>
        </w:rPr>
      </w:pPr>
      <w:r w:rsidRPr="00EE02CE">
        <w:rPr>
          <w:rFonts w:asciiTheme="minorEastAsia" w:eastAsiaTheme="minorEastAsia" w:hAnsiTheme="minorEastAsia" w:hint="eastAsia"/>
          <w:b/>
          <w:bCs/>
          <w:sz w:val="36"/>
          <w:szCs w:val="36"/>
        </w:rPr>
        <w:t>新聞稿</w:t>
      </w:r>
    </w:p>
    <w:p w14:paraId="2573E73C" w14:textId="77777777" w:rsidR="00822DBD" w:rsidRPr="00EE02CE" w:rsidRDefault="00822DBD">
      <w:pPr>
        <w:jc w:val="both"/>
        <w:rPr>
          <w:rFonts w:asciiTheme="minorEastAsia" w:eastAsiaTheme="minorEastAsia" w:hAnsiTheme="minorEastAsia"/>
          <w:b/>
          <w:bCs/>
          <w:sz w:val="32"/>
          <w:szCs w:val="32"/>
        </w:rPr>
      </w:pPr>
    </w:p>
    <w:p w14:paraId="2B5F23D0" w14:textId="0E479271" w:rsidR="001E6012" w:rsidRPr="00EE02CE" w:rsidRDefault="00822DBD">
      <w:pPr>
        <w:jc w:val="both"/>
        <w:rPr>
          <w:rFonts w:asciiTheme="minorEastAsia" w:eastAsiaTheme="minorEastAsia" w:hAnsiTheme="minorEastAsia"/>
          <w:sz w:val="28"/>
          <w:szCs w:val="28"/>
        </w:rPr>
      </w:pPr>
      <w:r w:rsidRPr="00EE02CE">
        <w:rPr>
          <w:rFonts w:asciiTheme="minorEastAsia" w:eastAsiaTheme="minorEastAsia" w:hAnsiTheme="minorEastAsia" w:hint="eastAsia"/>
          <w:sz w:val="28"/>
          <w:szCs w:val="28"/>
          <w:lang w:val="zh-TW"/>
        </w:rPr>
        <w:t>主旨：</w:t>
      </w:r>
      <w:r w:rsidR="00D61A93">
        <w:rPr>
          <w:rFonts w:asciiTheme="minorEastAsia" w:eastAsiaTheme="minorEastAsia" w:hAnsiTheme="minorEastAsia" w:hint="eastAsia"/>
          <w:sz w:val="28"/>
          <w:szCs w:val="28"/>
          <w:lang w:val="zh-TW"/>
        </w:rPr>
        <w:t>2</w:t>
      </w:r>
      <w:r w:rsidR="00D61A93">
        <w:rPr>
          <w:rFonts w:asciiTheme="minorEastAsia" w:eastAsiaTheme="minorEastAsia" w:hAnsiTheme="minorEastAsia"/>
          <w:sz w:val="28"/>
          <w:szCs w:val="28"/>
        </w:rPr>
        <w:t>021</w:t>
      </w:r>
      <w:r w:rsidR="00D61A93">
        <w:rPr>
          <w:rFonts w:asciiTheme="minorEastAsia" w:eastAsiaTheme="minorEastAsia" w:hAnsiTheme="minorEastAsia" w:hint="eastAsia"/>
          <w:sz w:val="28"/>
          <w:szCs w:val="28"/>
        </w:rPr>
        <w:t>年</w:t>
      </w:r>
      <w:r w:rsidR="00A120A0" w:rsidRPr="00EE02CE">
        <w:rPr>
          <w:rFonts w:asciiTheme="minorEastAsia" w:eastAsiaTheme="minorEastAsia" w:hAnsiTheme="minorEastAsia" w:hint="eastAsia"/>
          <w:sz w:val="28"/>
          <w:szCs w:val="28"/>
          <w:lang w:val="zh-TW"/>
        </w:rPr>
        <w:t>國際人權日前夕，英國</w:t>
      </w:r>
      <w:r w:rsidR="00A120A0" w:rsidRPr="00EE02CE">
        <w:rPr>
          <w:rFonts w:asciiTheme="minorEastAsia" w:eastAsiaTheme="minorEastAsia" w:hAnsiTheme="minorEastAsia"/>
          <w:sz w:val="28"/>
          <w:szCs w:val="28"/>
        </w:rPr>
        <w:t>Chevening</w:t>
      </w:r>
      <w:r w:rsidR="00A120A0" w:rsidRPr="00EE02CE">
        <w:rPr>
          <w:rFonts w:asciiTheme="minorEastAsia" w:eastAsiaTheme="minorEastAsia" w:hAnsiTheme="minorEastAsia" w:hint="eastAsia"/>
          <w:sz w:val="28"/>
          <w:szCs w:val="28"/>
          <w:lang w:val="zh-TW"/>
        </w:rPr>
        <w:t>志奮領獎學金社群，發布全球連署成果，聲援失聯的中國女權記者黃雪琴與職業病權益倡導者王建兵（又稱：「</w:t>
      </w:r>
      <w:r w:rsidR="00A120A0" w:rsidRPr="00EE02CE">
        <w:rPr>
          <w:rFonts w:asciiTheme="minorEastAsia" w:eastAsiaTheme="minorEastAsia" w:hAnsiTheme="minorEastAsia"/>
          <w:sz w:val="28"/>
          <w:szCs w:val="28"/>
        </w:rPr>
        <w:t>0919</w:t>
      </w:r>
      <w:r w:rsidR="00A120A0" w:rsidRPr="00EE02CE">
        <w:rPr>
          <w:rFonts w:asciiTheme="minorEastAsia" w:eastAsiaTheme="minorEastAsia" w:hAnsiTheme="minorEastAsia" w:hint="eastAsia"/>
          <w:sz w:val="28"/>
          <w:szCs w:val="28"/>
          <w:lang w:val="zh-TW"/>
        </w:rPr>
        <w:t>雪餅案」）。</w:t>
      </w:r>
    </w:p>
    <w:p w14:paraId="7BED9FB3" w14:textId="77777777" w:rsidR="001E6012" w:rsidRPr="00EE02CE" w:rsidRDefault="001E6012">
      <w:pPr>
        <w:jc w:val="both"/>
        <w:rPr>
          <w:rFonts w:asciiTheme="minorEastAsia" w:eastAsiaTheme="minorEastAsia" w:hAnsiTheme="minorEastAsia"/>
          <w:sz w:val="28"/>
          <w:szCs w:val="28"/>
          <w:u w:val="single"/>
        </w:rPr>
      </w:pPr>
    </w:p>
    <w:p w14:paraId="66149E9F" w14:textId="2AF6EFEE" w:rsidR="001E6012" w:rsidRPr="00EE02CE" w:rsidRDefault="00822DBD">
      <w:pPr>
        <w:jc w:val="both"/>
        <w:rPr>
          <w:rFonts w:asciiTheme="minorEastAsia" w:eastAsiaTheme="minorEastAsia" w:hAnsiTheme="minorEastAsia"/>
          <w:sz w:val="28"/>
          <w:szCs w:val="28"/>
        </w:rPr>
      </w:pPr>
      <w:r w:rsidRPr="00EE02CE">
        <w:rPr>
          <w:rFonts w:asciiTheme="minorEastAsia" w:eastAsiaTheme="minorEastAsia" w:hAnsiTheme="minorEastAsia" w:hint="eastAsia"/>
          <w:sz w:val="28"/>
          <w:szCs w:val="28"/>
          <w:lang w:val="zh-TW"/>
        </w:rPr>
        <w:t>連署亮點：</w:t>
      </w:r>
      <w:r w:rsidR="00A120A0" w:rsidRPr="00EE02CE">
        <w:rPr>
          <w:rFonts w:asciiTheme="minorEastAsia" w:eastAsiaTheme="minorEastAsia" w:hAnsiTheme="minorEastAsia" w:hint="eastAsia"/>
          <w:sz w:val="28"/>
          <w:szCs w:val="28"/>
          <w:lang w:val="zh-TW"/>
        </w:rPr>
        <w:t>全球超過</w:t>
      </w:r>
      <w:r w:rsidR="00A120A0" w:rsidRPr="00EE02CE">
        <w:rPr>
          <w:rFonts w:asciiTheme="minorEastAsia" w:eastAsiaTheme="minorEastAsia" w:hAnsiTheme="minorEastAsia"/>
          <w:sz w:val="28"/>
          <w:szCs w:val="28"/>
        </w:rPr>
        <w:t>30</w:t>
      </w:r>
      <w:r w:rsidR="00A120A0" w:rsidRPr="00EE02CE">
        <w:rPr>
          <w:rFonts w:asciiTheme="minorEastAsia" w:eastAsiaTheme="minorEastAsia" w:hAnsiTheme="minorEastAsia" w:hint="eastAsia"/>
          <w:sz w:val="28"/>
          <w:szCs w:val="28"/>
          <w:lang w:val="zh-TW"/>
        </w:rPr>
        <w:t>個國家，年份橫跨</w:t>
      </w:r>
      <w:r w:rsidR="00A120A0" w:rsidRPr="00EE02CE">
        <w:rPr>
          <w:rFonts w:asciiTheme="minorEastAsia" w:eastAsiaTheme="minorEastAsia" w:hAnsiTheme="minorEastAsia"/>
          <w:sz w:val="28"/>
          <w:szCs w:val="28"/>
        </w:rPr>
        <w:t>1995</w:t>
      </w:r>
      <w:r w:rsidR="00A120A0" w:rsidRPr="00EE02CE">
        <w:rPr>
          <w:rFonts w:asciiTheme="minorEastAsia" w:eastAsiaTheme="minorEastAsia" w:hAnsiTheme="minorEastAsia" w:hint="eastAsia"/>
          <w:sz w:val="28"/>
          <w:szCs w:val="28"/>
          <w:lang w:val="zh-TW"/>
        </w:rPr>
        <w:t>年至</w:t>
      </w:r>
      <w:r w:rsidR="00A120A0" w:rsidRPr="00EE02CE">
        <w:rPr>
          <w:rFonts w:asciiTheme="minorEastAsia" w:eastAsiaTheme="minorEastAsia" w:hAnsiTheme="minorEastAsia"/>
          <w:sz w:val="28"/>
          <w:szCs w:val="28"/>
        </w:rPr>
        <w:t>2021</w:t>
      </w:r>
      <w:r w:rsidR="00A120A0" w:rsidRPr="00EE02CE">
        <w:rPr>
          <w:rFonts w:asciiTheme="minorEastAsia" w:eastAsiaTheme="minorEastAsia" w:hAnsiTheme="minorEastAsia" w:hint="eastAsia"/>
          <w:sz w:val="28"/>
          <w:szCs w:val="28"/>
          <w:lang w:val="zh-TW"/>
        </w:rPr>
        <w:t>年，共</w:t>
      </w:r>
      <w:r w:rsidR="00A120A0" w:rsidRPr="00EE02CE">
        <w:rPr>
          <w:rFonts w:asciiTheme="minorEastAsia" w:eastAsiaTheme="minorEastAsia" w:hAnsiTheme="minorEastAsia"/>
          <w:sz w:val="28"/>
          <w:szCs w:val="28"/>
        </w:rPr>
        <w:t>112</w:t>
      </w:r>
      <w:r w:rsidR="00A120A0" w:rsidRPr="00EE02CE">
        <w:rPr>
          <w:rFonts w:asciiTheme="minorEastAsia" w:eastAsiaTheme="minorEastAsia" w:hAnsiTheme="minorEastAsia" w:hint="eastAsia"/>
          <w:sz w:val="28"/>
          <w:szCs w:val="28"/>
          <w:lang w:val="zh-TW"/>
        </w:rPr>
        <w:t>位</w:t>
      </w:r>
      <w:r w:rsidR="00A120A0" w:rsidRPr="00EE02CE">
        <w:rPr>
          <w:rFonts w:asciiTheme="minorEastAsia" w:eastAsiaTheme="minorEastAsia" w:hAnsiTheme="minorEastAsia"/>
          <w:sz w:val="28"/>
          <w:szCs w:val="28"/>
        </w:rPr>
        <w:t>Chevening</w:t>
      </w:r>
      <w:r w:rsidR="00A120A0" w:rsidRPr="00EE02CE">
        <w:rPr>
          <w:rFonts w:asciiTheme="minorEastAsia" w:eastAsiaTheme="minorEastAsia" w:hAnsiTheme="minorEastAsia" w:hint="eastAsia"/>
          <w:sz w:val="28"/>
          <w:szCs w:val="28"/>
          <w:lang w:val="zh-TW"/>
        </w:rPr>
        <w:t>志奮領獎學金學人簽署聲援公開信，要求英國外交部與其旗下志奮領獎學金，公開表態支持失聯的中國女權記者黃雪琴與職業病權益倡導者王建兵，並開啟針對本案不限層級的對中人權對話。</w:t>
      </w:r>
    </w:p>
    <w:p w14:paraId="401618B2" w14:textId="77777777" w:rsidR="001E6012" w:rsidRPr="00EE02CE" w:rsidRDefault="001E6012">
      <w:pPr>
        <w:jc w:val="both"/>
        <w:rPr>
          <w:rFonts w:asciiTheme="minorEastAsia" w:eastAsiaTheme="minorEastAsia" w:hAnsiTheme="minorEastAsia"/>
          <w:lang w:val="zh-TW"/>
        </w:rPr>
      </w:pPr>
    </w:p>
    <w:p w14:paraId="603CC35A" w14:textId="77777777" w:rsidR="001E6012" w:rsidRPr="00EE02CE" w:rsidRDefault="001E6012">
      <w:pPr>
        <w:jc w:val="both"/>
        <w:rPr>
          <w:rFonts w:asciiTheme="minorEastAsia" w:eastAsiaTheme="minorEastAsia" w:hAnsiTheme="minorEastAsia"/>
        </w:rPr>
      </w:pPr>
    </w:p>
    <w:p w14:paraId="161F3B66" w14:textId="77777777" w:rsidR="001E6012" w:rsidRPr="00EE02CE" w:rsidRDefault="001E6012">
      <w:pPr>
        <w:jc w:val="both"/>
        <w:rPr>
          <w:rFonts w:asciiTheme="minorEastAsia" w:eastAsiaTheme="minorEastAsia" w:hAnsiTheme="minorEastAsia"/>
          <w:lang w:val="zh-TW"/>
        </w:rPr>
      </w:pPr>
    </w:p>
    <w:p w14:paraId="47367A84"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中國女權記者與</w:t>
      </w:r>
      <w:r w:rsidRPr="00EE02CE">
        <w:rPr>
          <w:rFonts w:asciiTheme="minorEastAsia" w:eastAsiaTheme="minorEastAsia" w:hAnsiTheme="minorEastAsia"/>
        </w:rPr>
        <w:t>#metoo</w:t>
      </w:r>
      <w:r w:rsidRPr="00EE02CE">
        <w:rPr>
          <w:rFonts w:asciiTheme="minorEastAsia" w:eastAsiaTheme="minorEastAsia" w:hAnsiTheme="minorEastAsia" w:hint="eastAsia"/>
          <w:lang w:val="zh-TW"/>
        </w:rPr>
        <w:t>行動家黃雪琴為英國</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w:t>
      </w:r>
      <w:r w:rsidRPr="00EE02CE">
        <w:rPr>
          <w:rFonts w:asciiTheme="minorEastAsia" w:eastAsiaTheme="minorEastAsia" w:hAnsiTheme="minorEastAsia"/>
        </w:rPr>
        <w:t>2021/22</w:t>
      </w:r>
      <w:r w:rsidRPr="00EE02CE">
        <w:rPr>
          <w:rFonts w:asciiTheme="minorEastAsia" w:eastAsiaTheme="minorEastAsia" w:hAnsiTheme="minorEastAsia" w:hint="eastAsia"/>
          <w:lang w:val="zh-TW"/>
        </w:rPr>
        <w:t>獎學金的中國得主，原計劃於</w:t>
      </w:r>
      <w:r w:rsidRPr="00EE02CE">
        <w:rPr>
          <w:rFonts w:asciiTheme="minorEastAsia" w:eastAsiaTheme="minorEastAsia" w:hAnsiTheme="minorEastAsia"/>
        </w:rPr>
        <w:t>9</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20</w:t>
      </w:r>
      <w:r w:rsidRPr="00EE02CE">
        <w:rPr>
          <w:rFonts w:asciiTheme="minorEastAsia" w:eastAsiaTheme="minorEastAsia" w:hAnsiTheme="minorEastAsia" w:hint="eastAsia"/>
          <w:lang w:val="zh-TW"/>
        </w:rPr>
        <w:t>日經深圳前往香港機場，飛赴英國</w:t>
      </w:r>
      <w:r w:rsidRPr="00EE02CE">
        <w:rPr>
          <w:rFonts w:asciiTheme="minorEastAsia" w:eastAsiaTheme="minorEastAsia" w:hAnsiTheme="minorEastAsia"/>
        </w:rPr>
        <w:t>University of Sussex</w:t>
      </w:r>
      <w:r w:rsidRPr="00EE02CE">
        <w:rPr>
          <w:rFonts w:asciiTheme="minorEastAsia" w:eastAsiaTheme="minorEastAsia" w:hAnsiTheme="minorEastAsia" w:hint="eastAsia"/>
          <w:lang w:val="zh-TW"/>
        </w:rPr>
        <w:t>留學，其友職業病權益倡導者王建兵（暱稱「煎餅」）則原計劃於當天爲其送行。然而，兩人於今年</w:t>
      </w:r>
      <w:r w:rsidRPr="00EE02CE">
        <w:rPr>
          <w:rFonts w:asciiTheme="minorEastAsia" w:eastAsiaTheme="minorEastAsia" w:hAnsiTheme="minorEastAsia"/>
        </w:rPr>
        <w:t>9</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19</w:t>
      </w:r>
      <w:r w:rsidRPr="00EE02CE">
        <w:rPr>
          <w:rFonts w:asciiTheme="minorEastAsia" w:eastAsiaTheme="minorEastAsia" w:hAnsiTheme="minorEastAsia" w:hint="eastAsia"/>
          <w:lang w:val="zh-TW"/>
        </w:rPr>
        <w:t>日下午</w:t>
      </w:r>
      <w:r w:rsidRPr="00EE02CE">
        <w:rPr>
          <w:rFonts w:asciiTheme="minorEastAsia" w:eastAsiaTheme="minorEastAsia" w:hAnsiTheme="minorEastAsia"/>
        </w:rPr>
        <w:t>3</w:t>
      </w:r>
      <w:r w:rsidRPr="00EE02CE">
        <w:rPr>
          <w:rFonts w:asciiTheme="minorEastAsia" w:eastAsiaTheme="minorEastAsia" w:hAnsiTheme="minorEastAsia" w:hint="eastAsia"/>
          <w:lang w:val="zh-TW"/>
        </w:rPr>
        <w:t>點，啟程赴英前夕，在王建兵廣州家中失聯超過兩個月。</w:t>
      </w:r>
    </w:p>
    <w:p w14:paraId="1006F837" w14:textId="77777777" w:rsidR="001E6012" w:rsidRPr="00EE02CE" w:rsidRDefault="001E6012">
      <w:pPr>
        <w:jc w:val="both"/>
        <w:rPr>
          <w:rFonts w:asciiTheme="minorEastAsia" w:eastAsiaTheme="minorEastAsia" w:hAnsiTheme="minorEastAsia"/>
        </w:rPr>
      </w:pPr>
    </w:p>
    <w:p w14:paraId="766D1CC9"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直至</w:t>
      </w:r>
      <w:r w:rsidRPr="00EE02CE">
        <w:rPr>
          <w:rFonts w:asciiTheme="minorEastAsia" w:eastAsiaTheme="minorEastAsia" w:hAnsiTheme="minorEastAsia"/>
        </w:rPr>
        <w:t>11</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5</w:t>
      </w:r>
      <w:r w:rsidRPr="00EE02CE">
        <w:rPr>
          <w:rFonts w:asciiTheme="minorEastAsia" w:eastAsiaTheme="minorEastAsia" w:hAnsiTheme="minorEastAsia" w:hint="eastAsia"/>
          <w:lang w:val="zh-TW"/>
        </w:rPr>
        <w:t>日，王建兵家屬於收到廣州市公安局發出的編號「穗公捕通字</w:t>
      </w:r>
      <w:r w:rsidRPr="00EE02CE">
        <w:rPr>
          <w:rFonts w:asciiTheme="minorEastAsia" w:eastAsiaTheme="minorEastAsia" w:hAnsiTheme="minorEastAsia"/>
        </w:rPr>
        <w:t>[2021]X2</w:t>
      </w:r>
      <w:r w:rsidRPr="00EE02CE">
        <w:rPr>
          <w:rFonts w:asciiTheme="minorEastAsia" w:eastAsiaTheme="minorEastAsia" w:hAnsiTheme="minorEastAsia" w:hint="eastAsia"/>
          <w:lang w:val="zh-TW"/>
        </w:rPr>
        <w:t>逮捕通知書」後，才正式確認王建兵已於</w:t>
      </w:r>
      <w:r w:rsidRPr="00EE02CE">
        <w:rPr>
          <w:rFonts w:asciiTheme="minorEastAsia" w:eastAsiaTheme="minorEastAsia" w:hAnsiTheme="minorEastAsia"/>
        </w:rPr>
        <w:t>10</w:t>
      </w:r>
      <w:r w:rsidRPr="00EE02CE">
        <w:rPr>
          <w:rFonts w:asciiTheme="minorEastAsia" w:eastAsiaTheme="minorEastAsia" w:hAnsiTheme="minorEastAsia" w:hint="eastAsia"/>
          <w:lang w:val="zh-TW"/>
        </w:rPr>
        <w:t>月</w:t>
      </w:r>
      <w:r w:rsidRPr="00EE02CE">
        <w:rPr>
          <w:rFonts w:asciiTheme="minorEastAsia" w:eastAsiaTheme="minorEastAsia" w:hAnsiTheme="minorEastAsia"/>
        </w:rPr>
        <w:t>27</w:t>
      </w:r>
      <w:r w:rsidRPr="00EE02CE">
        <w:rPr>
          <w:rFonts w:asciiTheme="minorEastAsia" w:eastAsiaTheme="minorEastAsia" w:hAnsiTheme="minorEastAsia" w:hint="eastAsia"/>
          <w:lang w:val="zh-TW"/>
        </w:rPr>
        <w:t>日被廣州市公安局以涉嫌「煽動顛覆國家政權」的名義被執行逮捕，現拘留於廣州市第一看守所。過程中，王建兵的律師多次申請會見和取保候審，皆被中國警方拒絕，家屬與律師至今無法會見受關押的王建兵與黃雪琴（簡稱：「雪餅」）。</w:t>
      </w:r>
    </w:p>
    <w:p w14:paraId="52F63DCF" w14:textId="77777777" w:rsidR="001E6012" w:rsidRPr="00EE02CE" w:rsidRDefault="001E6012">
      <w:pPr>
        <w:jc w:val="both"/>
        <w:rPr>
          <w:rFonts w:asciiTheme="minorEastAsia" w:eastAsiaTheme="minorEastAsia" w:hAnsiTheme="minorEastAsia"/>
        </w:rPr>
      </w:pPr>
    </w:p>
    <w:p w14:paraId="4BAE1287" w14:textId="3F03EFD3" w:rsidR="001E6012" w:rsidRPr="00EE02CE" w:rsidRDefault="00822DBD">
      <w:pPr>
        <w:jc w:val="both"/>
        <w:rPr>
          <w:rFonts w:asciiTheme="minorEastAsia" w:eastAsiaTheme="minorEastAsia" w:hAnsiTheme="minorEastAsia"/>
        </w:rPr>
      </w:pPr>
      <w:r w:rsidRPr="00EE02CE">
        <w:rPr>
          <w:rFonts w:asciiTheme="minorEastAsia" w:eastAsiaTheme="minorEastAsia" w:hAnsiTheme="minorEastAsia" w:hint="eastAsia"/>
          <w:lang w:val="zh-TW"/>
        </w:rPr>
        <w:t>該政治打壓案件至今</w:t>
      </w:r>
      <w:r w:rsidR="00A120A0" w:rsidRPr="00EE02CE">
        <w:rPr>
          <w:rFonts w:asciiTheme="minorEastAsia" w:eastAsiaTheme="minorEastAsia" w:hAnsiTheme="minorEastAsia" w:hint="eastAsia"/>
          <w:lang w:val="zh-TW"/>
        </w:rPr>
        <w:t>已陸續獲得</w:t>
      </w:r>
      <w:r w:rsidR="00A120A0" w:rsidRPr="00EE02CE">
        <w:rPr>
          <w:rFonts w:asciiTheme="minorEastAsia" w:eastAsiaTheme="minorEastAsia" w:hAnsiTheme="minorEastAsia"/>
        </w:rPr>
        <w:t>Amnesty International (</w:t>
      </w:r>
      <w:r w:rsidR="00A120A0" w:rsidRPr="00EE02CE">
        <w:rPr>
          <w:rFonts w:asciiTheme="minorEastAsia" w:eastAsiaTheme="minorEastAsia" w:hAnsiTheme="minorEastAsia" w:hint="eastAsia"/>
          <w:lang w:val="zh-TW"/>
        </w:rPr>
        <w:t>國際特赦</w:t>
      </w:r>
      <w:r w:rsidR="00A120A0" w:rsidRPr="00EE02CE">
        <w:rPr>
          <w:rFonts w:asciiTheme="minorEastAsia" w:eastAsiaTheme="minorEastAsia" w:hAnsiTheme="minorEastAsia"/>
        </w:rPr>
        <w:t>)</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Reporters Without Borders (</w:t>
      </w:r>
      <w:r w:rsidR="00A120A0" w:rsidRPr="00EE02CE">
        <w:rPr>
          <w:rFonts w:asciiTheme="minorEastAsia" w:eastAsiaTheme="minorEastAsia" w:hAnsiTheme="minorEastAsia" w:hint="eastAsia"/>
          <w:lang w:val="zh-TW"/>
        </w:rPr>
        <w:t>無國界記者</w:t>
      </w:r>
      <w:r w:rsidR="00A120A0" w:rsidRPr="00EE02CE">
        <w:rPr>
          <w:rFonts w:asciiTheme="minorEastAsia" w:eastAsiaTheme="minorEastAsia" w:hAnsiTheme="minorEastAsia"/>
        </w:rPr>
        <w:t>)</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International Federation of Journalists</w:t>
      </w:r>
      <w:r w:rsidR="00A120A0" w:rsidRPr="00EE02CE">
        <w:rPr>
          <w:rFonts w:asciiTheme="minorEastAsia" w:eastAsiaTheme="minorEastAsia" w:hAnsiTheme="minorEastAsia" w:hint="eastAsia"/>
          <w:lang w:val="zh-TW"/>
        </w:rPr>
        <w:t>、</w:t>
      </w:r>
      <w:r w:rsidR="00A120A0" w:rsidRPr="00EE02CE">
        <w:rPr>
          <w:rFonts w:asciiTheme="minorEastAsia" w:eastAsiaTheme="minorEastAsia" w:hAnsiTheme="minorEastAsia"/>
        </w:rPr>
        <w:t>Chinese Human Rights Defenders(</w:t>
      </w:r>
      <w:r w:rsidR="00A120A0" w:rsidRPr="00EE02CE">
        <w:rPr>
          <w:rFonts w:asciiTheme="minorEastAsia" w:eastAsiaTheme="minorEastAsia" w:hAnsiTheme="minorEastAsia" w:hint="eastAsia"/>
          <w:lang w:val="zh-TW"/>
        </w:rPr>
        <w:t>中國人權捍衛者</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及</w:t>
      </w:r>
      <w:r w:rsidR="00A120A0" w:rsidRPr="00EE02CE">
        <w:rPr>
          <w:rFonts w:asciiTheme="minorEastAsia" w:eastAsiaTheme="minorEastAsia" w:hAnsiTheme="minorEastAsia"/>
        </w:rPr>
        <w:t>The Coalition For Women in Journalism</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女性新聞工作者聯盟</w:t>
      </w:r>
      <w:r w:rsidR="00A120A0" w:rsidRPr="00EE02CE">
        <w:rPr>
          <w:rFonts w:asciiTheme="minorEastAsia" w:eastAsiaTheme="minorEastAsia" w:hAnsiTheme="minorEastAsia" w:hint="eastAsia"/>
        </w:rPr>
        <w:t>）</w:t>
      </w:r>
      <w:r w:rsidR="00A120A0" w:rsidRPr="00EE02CE">
        <w:rPr>
          <w:rFonts w:asciiTheme="minorEastAsia" w:eastAsiaTheme="minorEastAsia" w:hAnsiTheme="minorEastAsia" w:hint="eastAsia"/>
          <w:lang w:val="zh-TW"/>
        </w:rPr>
        <w:t>等國際組織的關注與聲援。</w:t>
      </w:r>
      <w:r w:rsidRPr="00EE02CE">
        <w:rPr>
          <w:rFonts w:asciiTheme="minorEastAsia" w:eastAsiaTheme="minorEastAsia" w:hAnsiTheme="minorEastAsia" w:hint="eastAsia"/>
        </w:rPr>
        <w:t>（詳見：</w:t>
      </w:r>
      <w:r w:rsidRPr="00EE02CE">
        <w:rPr>
          <w:rFonts w:asciiTheme="minorEastAsia" w:eastAsiaTheme="minorEastAsia" w:hAnsiTheme="minorEastAsia"/>
        </w:rPr>
        <w:fldChar w:fldCharType="begin"/>
      </w:r>
      <w:r w:rsidRPr="00EE02CE">
        <w:rPr>
          <w:rFonts w:asciiTheme="minorEastAsia" w:eastAsiaTheme="minorEastAsia" w:hAnsiTheme="minorEastAsia"/>
        </w:rPr>
        <w:instrText xml:space="preserve"> HYPERLINK "https://free-xueq-jianb.github.io/links/" </w:instrText>
      </w:r>
      <w:r w:rsidRPr="00EE02CE">
        <w:rPr>
          <w:rFonts w:asciiTheme="minorEastAsia" w:eastAsiaTheme="minorEastAsia" w:hAnsiTheme="minorEastAsia"/>
        </w:rPr>
        <w:fldChar w:fldCharType="separate"/>
      </w:r>
      <w:r w:rsidRPr="00EE02CE">
        <w:rPr>
          <w:rStyle w:val="a3"/>
          <w:rFonts w:asciiTheme="minorEastAsia" w:eastAsiaTheme="minorEastAsia" w:hAnsiTheme="minorEastAsia"/>
        </w:rPr>
        <w:t>https://free-xueq-jianb.github.io/links/</w:t>
      </w:r>
      <w:r w:rsidRPr="00EE02CE">
        <w:rPr>
          <w:rFonts w:asciiTheme="minorEastAsia" w:eastAsiaTheme="minorEastAsia" w:hAnsiTheme="minorEastAsia"/>
        </w:rPr>
        <w:fldChar w:fldCharType="end"/>
      </w:r>
      <w:r w:rsidRPr="00EE02CE">
        <w:rPr>
          <w:rFonts w:asciiTheme="minorEastAsia" w:eastAsiaTheme="minorEastAsia" w:hAnsiTheme="minorEastAsia" w:hint="eastAsia"/>
        </w:rPr>
        <w:t>）</w:t>
      </w:r>
    </w:p>
    <w:p w14:paraId="04DD8C65" w14:textId="77777777" w:rsidR="001E6012" w:rsidRPr="00EE02CE" w:rsidRDefault="001E6012">
      <w:pPr>
        <w:jc w:val="both"/>
        <w:rPr>
          <w:rFonts w:asciiTheme="minorEastAsia" w:eastAsiaTheme="minorEastAsia" w:hAnsiTheme="minorEastAsia"/>
        </w:rPr>
      </w:pPr>
    </w:p>
    <w:p w14:paraId="425FBF0E"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t>由於黃雪琴的</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（志奮領）獎學金得主身份，及其在女權與言論自由上的持續貢獻，此案件已引起全球</w:t>
      </w:r>
      <w:r w:rsidRPr="00EE02CE">
        <w:rPr>
          <w:rFonts w:asciiTheme="minorEastAsia" w:eastAsiaTheme="minorEastAsia" w:hAnsiTheme="minorEastAsia"/>
        </w:rPr>
        <w:t>Chevening</w:t>
      </w:r>
      <w:r w:rsidRPr="00EE02CE">
        <w:rPr>
          <w:rFonts w:asciiTheme="minorEastAsia" w:eastAsiaTheme="minorEastAsia" w:hAnsiTheme="minorEastAsia" w:hint="eastAsia"/>
          <w:lang w:val="zh-TW"/>
        </w:rPr>
        <w:t>（志奮領）校友社群得關注。</w:t>
      </w:r>
    </w:p>
    <w:p w14:paraId="6E31570C" w14:textId="77777777" w:rsidR="001E6012" w:rsidRPr="00EE02CE" w:rsidRDefault="001E6012">
      <w:pPr>
        <w:jc w:val="both"/>
        <w:rPr>
          <w:rFonts w:asciiTheme="minorEastAsia" w:eastAsiaTheme="minorEastAsia" w:hAnsiTheme="minorEastAsia"/>
        </w:rPr>
      </w:pPr>
    </w:p>
    <w:p w14:paraId="75E554D4" w14:textId="77777777"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志奮領校友發起全球連署，短短一週內就搜集到超過</w:t>
      </w:r>
      <w:r w:rsidRPr="00EE02CE">
        <w:rPr>
          <w:rFonts w:asciiTheme="minorEastAsia" w:eastAsiaTheme="minorEastAsia" w:hAnsiTheme="minorEastAsia"/>
          <w:b/>
          <w:bCs/>
        </w:rPr>
        <w:t>30</w:t>
      </w:r>
      <w:r w:rsidRPr="00EE02CE">
        <w:rPr>
          <w:rFonts w:asciiTheme="minorEastAsia" w:eastAsiaTheme="minorEastAsia" w:hAnsiTheme="minorEastAsia" w:hint="eastAsia"/>
          <w:lang w:val="zh-TW"/>
        </w:rPr>
        <w:t>國家，年份橫跨</w:t>
      </w:r>
      <w:r w:rsidRPr="00EE02CE">
        <w:rPr>
          <w:rFonts w:asciiTheme="minorEastAsia" w:eastAsiaTheme="minorEastAsia" w:hAnsiTheme="minorEastAsia"/>
          <w:b/>
          <w:bCs/>
        </w:rPr>
        <w:t>1995</w:t>
      </w:r>
      <w:r w:rsidRPr="00EE02CE">
        <w:rPr>
          <w:rFonts w:asciiTheme="minorEastAsia" w:eastAsiaTheme="minorEastAsia" w:hAnsiTheme="minorEastAsia" w:hint="eastAsia"/>
          <w:lang w:val="zh-TW"/>
        </w:rPr>
        <w:t>年至</w:t>
      </w:r>
      <w:r w:rsidRPr="00EE02CE">
        <w:rPr>
          <w:rFonts w:asciiTheme="minorEastAsia" w:eastAsiaTheme="minorEastAsia" w:hAnsiTheme="minorEastAsia"/>
          <w:b/>
          <w:bCs/>
        </w:rPr>
        <w:t>2021</w:t>
      </w:r>
      <w:r w:rsidRPr="00EE02CE">
        <w:rPr>
          <w:rFonts w:asciiTheme="minorEastAsia" w:eastAsiaTheme="minorEastAsia" w:hAnsiTheme="minorEastAsia" w:hint="eastAsia"/>
          <w:lang w:val="zh-TW"/>
        </w:rPr>
        <w:t>年，共計</w:t>
      </w:r>
      <w:r w:rsidRPr="00EE02CE">
        <w:rPr>
          <w:rFonts w:asciiTheme="minorEastAsia" w:eastAsiaTheme="minorEastAsia" w:hAnsiTheme="minorEastAsia"/>
          <w:b/>
          <w:bCs/>
        </w:rPr>
        <w:t>112</w:t>
      </w:r>
      <w:r w:rsidRPr="00EE02CE">
        <w:rPr>
          <w:rFonts w:asciiTheme="minorEastAsia" w:eastAsiaTheme="minorEastAsia" w:hAnsiTheme="minorEastAsia" w:hint="eastAsia"/>
          <w:lang w:val="zh-TW"/>
        </w:rPr>
        <w:t>位志奮領校友在第一階段加入連署，聲援「</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雪餅案」。簽署者最大宗依序來自哥倫比亞、巴西、印度、台灣、墨西哥及南非，展現志奮領獎學金社群對本案的強烈關注，以及對英國外交部與志奮領獎學金在此案件上有所表態與作為的正面期待。</w:t>
      </w:r>
    </w:p>
    <w:p w14:paraId="79F43163" w14:textId="77777777" w:rsidR="001E6012" w:rsidRPr="00EE02CE" w:rsidRDefault="001E6012">
      <w:pPr>
        <w:jc w:val="both"/>
        <w:rPr>
          <w:rFonts w:asciiTheme="minorEastAsia" w:eastAsiaTheme="minorEastAsia" w:hAnsiTheme="minorEastAsia"/>
          <w:lang w:val="zh-TW"/>
        </w:rPr>
      </w:pPr>
    </w:p>
    <w:p w14:paraId="2817A438" w14:textId="77777777" w:rsidR="001E6012" w:rsidRPr="00EE02CE" w:rsidRDefault="00A120A0">
      <w:pPr>
        <w:jc w:val="both"/>
        <w:rPr>
          <w:rFonts w:asciiTheme="minorEastAsia" w:eastAsiaTheme="minorEastAsia" w:hAnsiTheme="minorEastAsia"/>
        </w:rPr>
      </w:pPr>
      <w:r w:rsidRPr="00EE02CE">
        <w:rPr>
          <w:rFonts w:asciiTheme="minorEastAsia" w:eastAsiaTheme="minorEastAsia" w:hAnsiTheme="minorEastAsia" w:hint="eastAsia"/>
          <w:lang w:val="zh-TW"/>
        </w:rPr>
        <w:lastRenderedPageBreak/>
        <w:t>「英國政府已於</w:t>
      </w:r>
      <w:r w:rsidRPr="00EE02CE">
        <w:rPr>
          <w:rFonts w:asciiTheme="minorEastAsia" w:eastAsiaTheme="minorEastAsia" w:hAnsiTheme="minorEastAsia"/>
          <w:i/>
          <w:iCs/>
        </w:rPr>
        <w:t>11</w:t>
      </w:r>
      <w:r w:rsidRPr="00EE02CE">
        <w:rPr>
          <w:rFonts w:asciiTheme="minorEastAsia" w:eastAsiaTheme="minorEastAsia" w:hAnsiTheme="minorEastAsia" w:hint="eastAsia"/>
          <w:lang w:val="zh-TW"/>
        </w:rPr>
        <w:t>月</w:t>
      </w:r>
      <w:r w:rsidRPr="00EE02CE">
        <w:rPr>
          <w:rFonts w:asciiTheme="minorEastAsia" w:eastAsiaTheme="minorEastAsia" w:hAnsiTheme="minorEastAsia"/>
          <w:i/>
          <w:iCs/>
        </w:rPr>
        <w:t>20</w:t>
      </w:r>
      <w:r w:rsidRPr="00EE02CE">
        <w:rPr>
          <w:rFonts w:asciiTheme="minorEastAsia" w:eastAsiaTheme="minorEastAsia" w:hAnsiTheme="minorEastAsia" w:hint="eastAsia"/>
          <w:lang w:val="zh-TW"/>
        </w:rPr>
        <w:t>日發表聲明，呼籲中國當局應提供可驗證的證據，對外說明女網球星彭帥的安危和下落。英國政府當然也必須針對中國記者黃雪琴的失蹤表達關切，因為她已經獲得英國政府提供的志奮領獎學金，卻在九月要離開廣州、前往</w:t>
      </w:r>
      <w:r w:rsidRPr="00EE02CE">
        <w:rPr>
          <w:rFonts w:asciiTheme="minorEastAsia" w:eastAsiaTheme="minorEastAsia" w:hAnsiTheme="minorEastAsia"/>
          <w:i/>
          <w:iCs/>
        </w:rPr>
        <w:t>Sussex</w:t>
      </w:r>
      <w:r w:rsidRPr="00EE02CE">
        <w:rPr>
          <w:rFonts w:asciiTheme="minorEastAsia" w:eastAsiaTheme="minorEastAsia" w:hAnsiTheme="minorEastAsia" w:hint="eastAsia"/>
          <w:lang w:val="zh-TW"/>
        </w:rPr>
        <w:t>大學進修的前一天人間蒸發」畢業於</w:t>
      </w:r>
      <w:r w:rsidRPr="00EE02CE">
        <w:rPr>
          <w:rFonts w:asciiTheme="minorEastAsia" w:eastAsiaTheme="minorEastAsia" w:hAnsiTheme="minorEastAsia"/>
        </w:rPr>
        <w:t>Loughborough University</w:t>
      </w:r>
      <w:r w:rsidRPr="00EE02CE">
        <w:rPr>
          <w:rFonts w:asciiTheme="minorEastAsia" w:eastAsiaTheme="minorEastAsia" w:hAnsiTheme="minorEastAsia" w:hint="eastAsia"/>
          <w:lang w:val="zh-TW"/>
        </w:rPr>
        <w:t>的志奮領獎學金校友，來自台灣的呂秉原說。</w:t>
      </w:r>
    </w:p>
    <w:p w14:paraId="2E03B88F" w14:textId="77777777" w:rsidR="001E6012" w:rsidRPr="00EE02CE" w:rsidRDefault="001E6012">
      <w:pPr>
        <w:jc w:val="both"/>
        <w:rPr>
          <w:rFonts w:asciiTheme="minorEastAsia" w:eastAsiaTheme="minorEastAsia" w:hAnsiTheme="minorEastAsia"/>
        </w:rPr>
      </w:pPr>
    </w:p>
    <w:p w14:paraId="258417E0" w14:textId="467182AB" w:rsidR="001E6012" w:rsidRPr="00EE02CE" w:rsidRDefault="00A120A0" w:rsidP="00822DBD">
      <w:pPr>
        <w:rPr>
          <w:ins w:id="0" w:author="ccp" w:date="2021-12-01T00:07:00Z"/>
          <w:rFonts w:asciiTheme="minorEastAsia" w:eastAsiaTheme="minorEastAsia" w:hAnsiTheme="minorEastAsia"/>
        </w:rPr>
      </w:pPr>
      <w:r w:rsidRPr="00EE02CE">
        <w:rPr>
          <w:rFonts w:asciiTheme="minorEastAsia" w:eastAsiaTheme="minorEastAsia" w:hAnsiTheme="minorEastAsia" w:hint="eastAsia"/>
          <w:lang w:val="zh-TW"/>
        </w:rPr>
        <w:t>「黃雪琴是中國一個優秀的記者和女性主義行動者，認識她的朋友都會覺得她</w:t>
      </w:r>
      <w:r w:rsidRPr="00EE02CE">
        <w:rPr>
          <w:rFonts w:asciiTheme="minorEastAsia" w:eastAsiaTheme="minorEastAsia" w:hAnsiTheme="minorEastAsia"/>
          <w:i/>
          <w:iCs/>
        </w:rPr>
        <w:t xml:space="preserve">nice, </w:t>
      </w:r>
      <w:r w:rsidRPr="00EE02CE">
        <w:rPr>
          <w:rFonts w:asciiTheme="minorEastAsia" w:eastAsiaTheme="minorEastAsia" w:hAnsiTheme="minorEastAsia" w:hint="eastAsia"/>
          <w:lang w:val="zh-TW"/>
        </w:rPr>
        <w:t>謙和，非常的有能量，是一個完全優秀的志奮領學人。如今在她即將赴英國的路程中被拘留，英國政府和志奮領至今未曾對此發出過任何的聲明和公開的表達，讓我們感到十分的痛心和難過，她如此優秀如此</w:t>
      </w:r>
      <w:r w:rsidRPr="00EE02CE">
        <w:rPr>
          <w:rFonts w:asciiTheme="minorEastAsia" w:eastAsiaTheme="minorEastAsia" w:hAnsiTheme="minorEastAsia"/>
          <w:i/>
          <w:iCs/>
        </w:rPr>
        <w:t>deserve</w:t>
      </w:r>
      <w:r w:rsidRPr="00EE02CE">
        <w:rPr>
          <w:rFonts w:asciiTheme="minorEastAsia" w:eastAsiaTheme="minorEastAsia" w:hAnsiTheme="minorEastAsia" w:hint="eastAsia"/>
          <w:lang w:val="zh-TW"/>
        </w:rPr>
        <w:t>這個獎學金和海外自由學習的氛圍，真希望志奮領能幫助她獲得更好的對待和生活」一位不願透露姓名</w:t>
      </w:r>
      <w:r w:rsidR="00822DBD" w:rsidRPr="00EE02CE">
        <w:rPr>
          <w:rFonts w:asciiTheme="minorEastAsia" w:eastAsiaTheme="minorEastAsia" w:hAnsiTheme="minorEastAsia" w:hint="eastAsia"/>
          <w:lang w:val="zh-TW"/>
        </w:rPr>
        <w:t>與獎學金得獎年份</w:t>
      </w:r>
      <w:r w:rsidRPr="00EE02CE">
        <w:rPr>
          <w:rFonts w:asciiTheme="minorEastAsia" w:eastAsiaTheme="minorEastAsia" w:hAnsiTheme="minorEastAsia" w:hint="eastAsia"/>
          <w:lang w:val="zh-TW"/>
        </w:rPr>
        <w:t>的中國志奮領獎學金得主說。</w:t>
      </w:r>
    </w:p>
    <w:p w14:paraId="5794AC83" w14:textId="77777777" w:rsidR="001E6012" w:rsidRPr="00EE02CE" w:rsidRDefault="001E6012">
      <w:pPr>
        <w:jc w:val="both"/>
        <w:rPr>
          <w:rFonts w:asciiTheme="minorEastAsia" w:eastAsiaTheme="minorEastAsia" w:hAnsiTheme="minorEastAsia"/>
        </w:rPr>
      </w:pPr>
    </w:p>
    <w:p w14:paraId="7DAB0A02" w14:textId="77777777"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該全球連署除了要求英國外交部旗下的志奮領獎學金發布全球校友信件，比照該獎學金對於其他人權事件的關注，積極呼籲全球志奮領獎學金社群以關注「</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雪餅案」外；更訴求英國外交部及志奮領獎學金針對「</w:t>
      </w:r>
      <w:r w:rsidRPr="00EE02CE">
        <w:rPr>
          <w:rFonts w:asciiTheme="minorEastAsia" w:eastAsiaTheme="minorEastAsia" w:hAnsiTheme="minorEastAsia"/>
          <w:b/>
          <w:bCs/>
        </w:rPr>
        <w:t>0919</w:t>
      </w:r>
      <w:r w:rsidRPr="00EE02CE">
        <w:rPr>
          <w:rFonts w:asciiTheme="minorEastAsia" w:eastAsiaTheme="minorEastAsia" w:hAnsiTheme="minorEastAsia" w:hint="eastAsia"/>
          <w:lang w:val="zh-TW"/>
        </w:rPr>
        <w:t>雪餅案」，展開不限層級的對中人權對話，以保障黃雪琴與王建兵的權利。該全球連署文末，則近一步要求中國當局立即釋放黃雪琴與王建兵。</w:t>
      </w:r>
    </w:p>
    <w:p w14:paraId="25ABE890" w14:textId="77777777" w:rsidR="001E6012" w:rsidRPr="00EE02CE" w:rsidRDefault="001E6012">
      <w:pPr>
        <w:jc w:val="both"/>
        <w:rPr>
          <w:rFonts w:asciiTheme="minorEastAsia" w:eastAsiaTheme="minorEastAsia" w:hAnsiTheme="minorEastAsia"/>
        </w:rPr>
      </w:pPr>
    </w:p>
    <w:p w14:paraId="4F059D46" w14:textId="7F8B89B5" w:rsidR="001E6012" w:rsidRPr="00EE02CE" w:rsidRDefault="00A120A0">
      <w:pPr>
        <w:jc w:val="both"/>
        <w:rPr>
          <w:rFonts w:asciiTheme="minorEastAsia" w:eastAsiaTheme="minorEastAsia" w:hAnsiTheme="minorEastAsia"/>
          <w:b/>
          <w:bCs/>
        </w:rPr>
      </w:pPr>
      <w:r w:rsidRPr="00EE02CE">
        <w:rPr>
          <w:rFonts w:asciiTheme="minorEastAsia" w:eastAsiaTheme="minorEastAsia" w:hAnsiTheme="minorEastAsia" w:hint="eastAsia"/>
          <w:lang w:val="zh-TW"/>
        </w:rPr>
        <w:t>此連署已於</w:t>
      </w:r>
      <w:r w:rsidRPr="00EE02CE">
        <w:rPr>
          <w:rFonts w:asciiTheme="minorEastAsia" w:eastAsiaTheme="minorEastAsia" w:hAnsiTheme="minorEastAsia"/>
          <w:b/>
          <w:bCs/>
        </w:rPr>
        <w:t>2021</w:t>
      </w:r>
      <w:r w:rsidRPr="00EE02CE">
        <w:rPr>
          <w:rFonts w:asciiTheme="minorEastAsia" w:eastAsiaTheme="minorEastAsia" w:hAnsiTheme="minorEastAsia" w:hint="eastAsia"/>
          <w:lang w:val="zh-TW"/>
        </w:rPr>
        <w:t>年</w:t>
      </w:r>
      <w:r w:rsidRPr="00EE02CE">
        <w:rPr>
          <w:rFonts w:asciiTheme="minorEastAsia" w:eastAsiaTheme="minorEastAsia" w:hAnsiTheme="minorEastAsia"/>
          <w:b/>
          <w:bCs/>
        </w:rPr>
        <w:t>12</w:t>
      </w:r>
      <w:r w:rsidRPr="00EE02CE">
        <w:rPr>
          <w:rFonts w:asciiTheme="minorEastAsia" w:eastAsiaTheme="minorEastAsia" w:hAnsiTheme="minorEastAsia" w:hint="eastAsia"/>
          <w:lang w:val="zh-TW"/>
        </w:rPr>
        <w:t>月</w:t>
      </w:r>
      <w:r w:rsidR="00EE02CE">
        <w:rPr>
          <w:rFonts w:asciiTheme="minorEastAsia" w:eastAsiaTheme="minorEastAsia" w:hAnsiTheme="minorEastAsia"/>
          <w:b/>
          <w:bCs/>
        </w:rPr>
        <w:t>8</w:t>
      </w:r>
      <w:r w:rsidRPr="00EE02CE">
        <w:rPr>
          <w:rFonts w:asciiTheme="minorEastAsia" w:eastAsiaTheme="minorEastAsia" w:hAnsiTheme="minorEastAsia" w:hint="eastAsia"/>
          <w:lang w:val="zh-TW"/>
        </w:rPr>
        <w:t>日公開在本案件官方網站</w:t>
      </w:r>
      <w:ins w:id="1" w:author="ccp" w:date="2021-12-01T00:05:00Z">
        <w:r w:rsidRPr="00EE02CE">
          <w:rPr>
            <w:rFonts w:asciiTheme="minorEastAsia" w:eastAsiaTheme="minorEastAsia" w:hAnsiTheme="minorEastAsia" w:hint="eastAsia"/>
            <w:lang w:val="zh-CN"/>
          </w:rPr>
          <w:t>、</w:t>
        </w:r>
        <w:r w:rsidRPr="00EE02CE">
          <w:rPr>
            <w:rFonts w:asciiTheme="minorEastAsia" w:eastAsiaTheme="minorEastAsia" w:hAnsiTheme="minorEastAsia"/>
            <w:b/>
            <w:bCs/>
            <w:lang w:val="zh-CN"/>
          </w:rPr>
          <w:t>twitter</w:t>
        </w:r>
      </w:ins>
      <w:r w:rsidRPr="00EE02CE">
        <w:rPr>
          <w:rFonts w:asciiTheme="minorEastAsia" w:eastAsiaTheme="minorEastAsia" w:hAnsiTheme="minorEastAsia" w:hint="eastAsia"/>
          <w:lang w:val="zh-TW"/>
        </w:rPr>
        <w:t>以及其臉書粉絲專頁「</w:t>
      </w:r>
      <w:proofErr w:type="spellStart"/>
      <w:r w:rsidRPr="00EE02CE">
        <w:rPr>
          <w:rFonts w:asciiTheme="minorEastAsia" w:eastAsiaTheme="minorEastAsia" w:hAnsiTheme="minorEastAsia"/>
          <w:b/>
          <w:bCs/>
        </w:rPr>
        <w:t>Freexueqin</w:t>
      </w:r>
      <w:proofErr w:type="spellEnd"/>
      <w:r w:rsidRPr="00EE02CE">
        <w:rPr>
          <w:rFonts w:asciiTheme="minorEastAsia" w:eastAsiaTheme="minorEastAsia" w:hAnsiTheme="minorEastAsia" w:hint="eastAsia"/>
          <w:lang w:val="zh-TW"/>
        </w:rPr>
        <w:t>黄雪琴</w:t>
      </w:r>
      <w:r w:rsidRPr="00EE02CE">
        <w:rPr>
          <w:rFonts w:asciiTheme="minorEastAsia" w:eastAsiaTheme="minorEastAsia" w:hAnsiTheme="minorEastAsia"/>
          <w:b/>
          <w:bCs/>
        </w:rPr>
        <w:t>&amp;Jianbing</w:t>
      </w:r>
      <w:r w:rsidRPr="00EE02CE">
        <w:rPr>
          <w:rFonts w:asciiTheme="minorEastAsia" w:eastAsiaTheme="minorEastAsia" w:hAnsiTheme="minorEastAsia" w:hint="eastAsia"/>
          <w:lang w:val="zh-TW"/>
        </w:rPr>
        <w:t>王建兵」。同時，已於此前透過英國外館寄發至英國外交部與志奮領獎學金秘書處，目前尚無</w:t>
      </w:r>
      <w:ins w:id="2" w:author="ccp" w:date="2021-12-01T00:06:00Z">
        <w:r w:rsidRPr="00EE02CE">
          <w:rPr>
            <w:rFonts w:asciiTheme="minorEastAsia" w:eastAsiaTheme="minorEastAsia" w:hAnsiTheme="minorEastAsia" w:hint="eastAsia"/>
            <w:lang w:val="zh-CN"/>
          </w:rPr>
          <w:t>收到任何</w:t>
        </w:r>
      </w:ins>
      <w:r w:rsidRPr="00EE02CE">
        <w:rPr>
          <w:rFonts w:asciiTheme="minorEastAsia" w:eastAsiaTheme="minorEastAsia" w:hAnsiTheme="minorEastAsia" w:hint="eastAsia"/>
          <w:lang w:val="zh-TW"/>
        </w:rPr>
        <w:t>回應。</w:t>
      </w:r>
    </w:p>
    <w:p w14:paraId="256F72C7" w14:textId="0BAEBF81" w:rsidR="001E6012" w:rsidRPr="00EE02CE" w:rsidRDefault="001E6012">
      <w:pPr>
        <w:jc w:val="both"/>
        <w:rPr>
          <w:rFonts w:asciiTheme="minorEastAsia" w:eastAsiaTheme="minorEastAsia" w:hAnsiTheme="minorEastAsia"/>
          <w:lang w:val="zh-TW"/>
        </w:rPr>
      </w:pPr>
    </w:p>
    <w:p w14:paraId="49F5621F" w14:textId="65C22A2F" w:rsidR="00822DBD" w:rsidRPr="00EE02CE" w:rsidRDefault="00822DBD">
      <w:pPr>
        <w:jc w:val="both"/>
        <w:rPr>
          <w:rFonts w:asciiTheme="minorEastAsia" w:eastAsiaTheme="minorEastAsia" w:hAnsiTheme="minorEastAsia"/>
          <w:lang w:val="zh-TW"/>
        </w:rPr>
      </w:pPr>
    </w:p>
    <w:p w14:paraId="64D92EA1" w14:textId="7ADEC35B" w:rsidR="00822DBD" w:rsidRPr="00EE02CE" w:rsidRDefault="00822DBD">
      <w:pPr>
        <w:jc w:val="both"/>
        <w:rPr>
          <w:rFonts w:asciiTheme="minorEastAsia" w:eastAsiaTheme="minorEastAsia" w:hAnsiTheme="minorEastAsia"/>
          <w:lang w:val="zh-TW"/>
        </w:rPr>
      </w:pPr>
    </w:p>
    <w:p w14:paraId="4EF97757" w14:textId="77777777" w:rsidR="00822DBD" w:rsidRPr="00EE02CE" w:rsidRDefault="00822DBD">
      <w:pPr>
        <w:jc w:val="both"/>
        <w:rPr>
          <w:rFonts w:asciiTheme="minorEastAsia" w:eastAsiaTheme="minorEastAsia" w:hAnsiTheme="minorEastAsia"/>
          <w:lang w:val="zh-TW"/>
        </w:rPr>
      </w:pPr>
    </w:p>
    <w:p w14:paraId="3F9308CC" w14:textId="7F1E4E0D" w:rsidR="001E6012" w:rsidRPr="00EE02CE" w:rsidRDefault="00822DBD" w:rsidP="00822DBD">
      <w:pPr>
        <w:pStyle w:val="a4"/>
        <w:numPr>
          <w:ilvl w:val="0"/>
          <w:numId w:val="9"/>
        </w:numPr>
        <w:jc w:val="both"/>
        <w:rPr>
          <w:rFonts w:asciiTheme="minorEastAsia" w:eastAsiaTheme="minorEastAsia" w:hAnsiTheme="minorEastAsia" w:hint="default"/>
          <w:lang w:val="zh-TW"/>
        </w:rPr>
      </w:pPr>
      <w:r w:rsidRPr="00EE02CE">
        <w:rPr>
          <w:rFonts w:asciiTheme="minorEastAsia" w:eastAsiaTheme="minorEastAsia" w:hAnsiTheme="minorEastAsia" w:cs="微軟正黑體"/>
          <w:lang w:val="zh-TW"/>
        </w:rPr>
        <w:t>主要</w:t>
      </w:r>
      <w:r w:rsidR="00A120A0" w:rsidRPr="00EE02CE">
        <w:rPr>
          <w:rFonts w:asciiTheme="minorEastAsia" w:eastAsiaTheme="minorEastAsia" w:hAnsiTheme="minorEastAsia"/>
          <w:lang w:val="zh-TW"/>
        </w:rPr>
        <w:t>連結：</w:t>
      </w:r>
    </w:p>
    <w:p w14:paraId="06C53F0C" w14:textId="77777777" w:rsidR="001E6012" w:rsidRPr="00EE02CE" w:rsidRDefault="00A120A0">
      <w:pPr>
        <w:pStyle w:val="a4"/>
        <w:numPr>
          <w:ilvl w:val="0"/>
          <w:numId w:val="2"/>
        </w:numPr>
        <w:jc w:val="both"/>
        <w:rPr>
          <w:rFonts w:asciiTheme="minorEastAsia" w:eastAsiaTheme="minorEastAsia" w:hAnsiTheme="minorEastAsia" w:hint="default"/>
          <w:lang w:val="zh-TW"/>
        </w:rPr>
      </w:pPr>
      <w:r w:rsidRPr="00EE02CE">
        <w:rPr>
          <w:rFonts w:asciiTheme="minorEastAsia" w:eastAsiaTheme="minorEastAsia" w:hAnsiTheme="minorEastAsia"/>
          <w:lang w:val="zh-TW"/>
        </w:rPr>
        <w:t>「</w:t>
      </w:r>
      <w:r w:rsidRPr="00EE02CE">
        <w:rPr>
          <w:rFonts w:asciiTheme="minorEastAsia" w:eastAsiaTheme="minorEastAsia" w:hAnsiTheme="minorEastAsia"/>
        </w:rPr>
        <w:t>0919</w:t>
      </w:r>
      <w:ins w:id="3" w:author="ccp" w:date="2021-12-01T00:06:00Z">
        <w:r w:rsidRPr="00EE02CE">
          <w:rPr>
            <w:rFonts w:asciiTheme="minorEastAsia" w:eastAsiaTheme="minorEastAsia" w:hAnsiTheme="minorEastAsia"/>
            <w:lang w:val="zh-CN"/>
          </w:rPr>
          <w:t>雪饼</w:t>
        </w:r>
      </w:ins>
      <w:r w:rsidRPr="00EE02CE">
        <w:rPr>
          <w:rFonts w:asciiTheme="minorEastAsia" w:eastAsiaTheme="minorEastAsia" w:hAnsiTheme="minorEastAsia"/>
          <w:lang w:val="zh-TW"/>
        </w:rPr>
        <w:t>案</w:t>
      </w:r>
      <w:del w:id="4" w:author="ccp" w:date="2021-12-01T00:06:00Z">
        <w:r w:rsidRPr="00EE02CE">
          <w:rPr>
            <w:rFonts w:asciiTheme="minorEastAsia" w:eastAsiaTheme="minorEastAsia" w:hAnsiTheme="minorEastAsia"/>
            <w:lang w:val="zh-TW"/>
          </w:rPr>
          <w:delText>件</w:delText>
        </w:r>
      </w:del>
      <w:ins w:id="5" w:author="ccp" w:date="2021-12-01T00:13:00Z">
        <w:r w:rsidRPr="00EE02CE">
          <w:rPr>
            <w:rFonts w:asciiTheme="minorEastAsia" w:eastAsiaTheme="minorEastAsia" w:hAnsiTheme="minorEastAsia"/>
            <w:lang w:val="zh-TW"/>
          </w:rPr>
          <w:t>」</w:t>
        </w:r>
      </w:ins>
      <w:r w:rsidRPr="00EE02CE">
        <w:rPr>
          <w:rFonts w:asciiTheme="minorEastAsia" w:eastAsiaTheme="minorEastAsia" w:hAnsiTheme="minorEastAsia"/>
          <w:lang w:val="zh-TW"/>
        </w:rPr>
        <w:t>官方網站</w:t>
      </w:r>
      <w:del w:id="6" w:author="ccp" w:date="2021-12-01T00:13:00Z">
        <w:r w:rsidRPr="00EE02CE">
          <w:rPr>
            <w:rFonts w:asciiTheme="minorEastAsia" w:eastAsiaTheme="minorEastAsia" w:hAnsiTheme="minorEastAsia"/>
            <w:lang w:val="zh-TW"/>
          </w:rPr>
          <w:delText>」</w:delText>
        </w:r>
      </w:del>
      <w:r w:rsidRPr="00EE02CE">
        <w:rPr>
          <w:rFonts w:asciiTheme="minorEastAsia" w:eastAsiaTheme="minorEastAsia" w:hAnsiTheme="minorEastAsia"/>
          <w:lang w:val="zh-TW"/>
        </w:rPr>
        <w:t xml:space="preserve"> </w:t>
      </w:r>
      <w:hyperlink r:id="rId7" w:history="1">
        <w:r w:rsidRPr="00EE02CE">
          <w:rPr>
            <w:rStyle w:val="Hyperlink0"/>
            <w:rFonts w:asciiTheme="minorEastAsia" w:eastAsiaTheme="minorEastAsia" w:hAnsiTheme="minorEastAsia"/>
          </w:rPr>
          <w:t>https://free-xueq-jianb.github.io/links/</w:t>
        </w:r>
      </w:hyperlink>
      <w:r w:rsidRPr="00EE02CE">
        <w:rPr>
          <w:rFonts w:asciiTheme="minorEastAsia" w:eastAsiaTheme="minorEastAsia" w:hAnsiTheme="minorEastAsia"/>
        </w:rPr>
        <w:t xml:space="preserve"> </w:t>
      </w:r>
    </w:p>
    <w:p w14:paraId="58106708" w14:textId="77777777" w:rsidR="001E6012" w:rsidRPr="00EE02CE" w:rsidRDefault="00A120A0" w:rsidP="00822DBD">
      <w:pPr>
        <w:pStyle w:val="a4"/>
        <w:numPr>
          <w:ilvl w:val="0"/>
          <w:numId w:val="2"/>
        </w:numPr>
        <w:rPr>
          <w:rFonts w:asciiTheme="minorEastAsia" w:eastAsiaTheme="minorEastAsia" w:hAnsiTheme="minorEastAsia" w:hint="default"/>
          <w:lang w:val="zh-TW"/>
        </w:rPr>
      </w:pPr>
      <w:r w:rsidRPr="00EE02CE">
        <w:rPr>
          <w:rFonts w:asciiTheme="minorEastAsia" w:eastAsiaTheme="minorEastAsia" w:hAnsiTheme="minorEastAsia"/>
          <w:lang w:val="zh-TW"/>
        </w:rPr>
        <w:t>臉書粉絲專頁「</w:t>
      </w:r>
      <w:proofErr w:type="spellStart"/>
      <w:r w:rsidRPr="00EE02CE">
        <w:rPr>
          <w:rFonts w:asciiTheme="minorEastAsia" w:eastAsiaTheme="minorEastAsia" w:hAnsiTheme="minorEastAsia"/>
        </w:rPr>
        <w:t>Freexueqin</w:t>
      </w:r>
      <w:proofErr w:type="spellEnd"/>
      <w:r w:rsidRPr="00EE02CE">
        <w:rPr>
          <w:rFonts w:asciiTheme="minorEastAsia" w:eastAsiaTheme="minorEastAsia" w:hAnsiTheme="minorEastAsia"/>
          <w:lang w:val="zh-TW"/>
        </w:rPr>
        <w:t>黄雪琴</w:t>
      </w:r>
      <w:r w:rsidRPr="00EE02CE">
        <w:rPr>
          <w:rFonts w:asciiTheme="minorEastAsia" w:eastAsiaTheme="minorEastAsia" w:hAnsiTheme="minorEastAsia"/>
        </w:rPr>
        <w:t>&amp;Jianbing</w:t>
      </w:r>
      <w:r w:rsidRPr="00EE02CE">
        <w:rPr>
          <w:rFonts w:asciiTheme="minorEastAsia" w:eastAsiaTheme="minorEastAsia" w:hAnsiTheme="minorEastAsia"/>
          <w:lang w:val="zh-TW"/>
        </w:rPr>
        <w:t>王建兵」</w:t>
      </w:r>
      <w:hyperlink r:id="rId8" w:history="1">
        <w:r w:rsidRPr="00EE02CE">
          <w:rPr>
            <w:rStyle w:val="Hyperlink0"/>
            <w:rFonts w:asciiTheme="minorEastAsia" w:eastAsiaTheme="minorEastAsia" w:hAnsiTheme="minorEastAsia"/>
          </w:rPr>
          <w:t>https://www.facebook.com/Freexueqinjianbing</w:t>
        </w:r>
      </w:hyperlink>
      <w:r w:rsidRPr="00EE02CE">
        <w:rPr>
          <w:rFonts w:asciiTheme="minorEastAsia" w:eastAsiaTheme="minorEastAsia" w:hAnsiTheme="minorEastAsia"/>
        </w:rPr>
        <w:t xml:space="preserve"> </w:t>
      </w:r>
    </w:p>
    <w:p w14:paraId="084D762D" w14:textId="77777777" w:rsidR="001E6012" w:rsidRPr="00EE02CE" w:rsidRDefault="00A120A0">
      <w:pPr>
        <w:pStyle w:val="a4"/>
        <w:numPr>
          <w:ilvl w:val="0"/>
          <w:numId w:val="2"/>
        </w:numPr>
        <w:jc w:val="both"/>
        <w:rPr>
          <w:rFonts w:asciiTheme="minorEastAsia" w:eastAsiaTheme="minorEastAsia" w:hAnsiTheme="minorEastAsia" w:hint="default"/>
          <w:lang w:val="zh-TW"/>
        </w:rPr>
      </w:pPr>
      <w:ins w:id="7" w:author="ccp" w:date="2021-12-01T00:06:00Z">
        <w:r w:rsidRPr="00EE02CE">
          <w:rPr>
            <w:rFonts w:asciiTheme="minorEastAsia" w:eastAsiaTheme="minorEastAsia" w:hAnsiTheme="minorEastAsia"/>
            <w:lang w:val="zh-TW"/>
          </w:rPr>
          <w:t>「</w:t>
        </w:r>
        <w:r w:rsidRPr="00EE02CE">
          <w:rPr>
            <w:rFonts w:asciiTheme="minorEastAsia" w:eastAsiaTheme="minorEastAsia" w:hAnsiTheme="minorEastAsia"/>
          </w:rPr>
          <w:t>0919</w:t>
        </w:r>
        <w:r w:rsidRPr="00EE02CE">
          <w:rPr>
            <w:rFonts w:asciiTheme="minorEastAsia" w:eastAsiaTheme="minorEastAsia" w:hAnsiTheme="minorEastAsia"/>
            <w:lang w:val="zh-CN"/>
          </w:rPr>
          <w:t>雪饼</w:t>
        </w:r>
        <w:r w:rsidRPr="00EE02CE">
          <w:rPr>
            <w:rFonts w:asciiTheme="minorEastAsia" w:eastAsiaTheme="minorEastAsia" w:hAnsiTheme="minorEastAsia"/>
            <w:lang w:val="zh-TW"/>
          </w:rPr>
          <w:t>」</w:t>
        </w:r>
        <w:r w:rsidRPr="00EE02CE">
          <w:rPr>
            <w:rFonts w:asciiTheme="minorEastAsia" w:eastAsiaTheme="minorEastAsia" w:hAnsiTheme="minorEastAsia"/>
            <w:lang w:val="zh-CN"/>
          </w:rPr>
          <w:t>Twitter：</w:t>
        </w:r>
        <w:r w:rsidRPr="00EE02CE">
          <w:rPr>
            <w:rStyle w:val="Link"/>
            <w:rFonts w:asciiTheme="minorEastAsia" w:eastAsiaTheme="minorEastAsia" w:hAnsiTheme="minorEastAsia"/>
          </w:rPr>
          <w:fldChar w:fldCharType="begin"/>
        </w:r>
        <w:r w:rsidRPr="00EE02CE">
          <w:rPr>
            <w:rStyle w:val="Link"/>
            <w:rFonts w:asciiTheme="minorEastAsia" w:eastAsiaTheme="minorEastAsia" w:hAnsiTheme="minorEastAsia"/>
          </w:rPr>
          <w:instrText xml:space="preserve"> HYPERLINK "https://twitter.com/FreeXueBing"</w:instrText>
        </w:r>
        <w:r w:rsidRPr="00EE02CE">
          <w:rPr>
            <w:rStyle w:val="Link"/>
            <w:rFonts w:asciiTheme="minorEastAsia" w:eastAsiaTheme="minorEastAsia" w:hAnsiTheme="minorEastAsia"/>
          </w:rPr>
          <w:fldChar w:fldCharType="separate"/>
        </w:r>
        <w:r w:rsidRPr="00EE02CE">
          <w:rPr>
            <w:rStyle w:val="Link"/>
            <w:rFonts w:asciiTheme="minorEastAsia" w:eastAsiaTheme="minorEastAsia" w:hAnsiTheme="minorEastAsia"/>
            <w:lang w:val="de-DE"/>
          </w:rPr>
          <w:t>https://twitter.com/FreeXueBing</w:t>
        </w:r>
        <w:r w:rsidRPr="00EE02CE">
          <w:rPr>
            <w:rFonts w:asciiTheme="minorEastAsia" w:eastAsiaTheme="minorEastAsia" w:hAnsiTheme="minorEastAsia"/>
          </w:rPr>
          <w:fldChar w:fldCharType="end"/>
        </w:r>
        <w:r w:rsidRPr="00EE02CE">
          <w:rPr>
            <w:rFonts w:asciiTheme="minorEastAsia" w:eastAsiaTheme="minorEastAsia" w:hAnsiTheme="minorEastAsia"/>
            <w:lang w:val="zh-CN"/>
          </w:rPr>
          <w:t xml:space="preserve"> </w:t>
        </w:r>
      </w:ins>
    </w:p>
    <w:p w14:paraId="083E7BA4" w14:textId="77777777" w:rsidR="00822DBD" w:rsidRPr="00EE02CE" w:rsidRDefault="00822DBD" w:rsidP="00822DBD">
      <w:pPr>
        <w:jc w:val="both"/>
        <w:rPr>
          <w:rFonts w:asciiTheme="minorEastAsia" w:eastAsiaTheme="minorEastAsia" w:hAnsiTheme="minorEastAsia"/>
          <w:lang w:val="zh-TW"/>
        </w:rPr>
      </w:pPr>
    </w:p>
    <w:p w14:paraId="12EABD6D" w14:textId="7C58D58A" w:rsidR="00822DBD" w:rsidRPr="00EE02CE" w:rsidRDefault="00822DBD" w:rsidP="00822DBD">
      <w:pPr>
        <w:pStyle w:val="a4"/>
        <w:numPr>
          <w:ilvl w:val="0"/>
          <w:numId w:val="9"/>
        </w:numPr>
        <w:jc w:val="both"/>
        <w:rPr>
          <w:rFonts w:asciiTheme="minorEastAsia" w:eastAsiaTheme="minorEastAsia" w:hAnsiTheme="minorEastAsia" w:hint="default"/>
        </w:rPr>
      </w:pPr>
      <w:r w:rsidRPr="00EE02CE">
        <w:rPr>
          <w:rFonts w:asciiTheme="minorEastAsia" w:eastAsiaTheme="minorEastAsia" w:hAnsiTheme="minorEastAsia" w:cs="微軟正黑體"/>
        </w:rPr>
        <w:t>全球聲援連結：</w:t>
      </w:r>
    </w:p>
    <w:p w14:paraId="331B9CEA" w14:textId="7BEB998B" w:rsidR="00822DBD" w:rsidRPr="00EE02CE" w:rsidRDefault="00822DBD" w:rsidP="00822DB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Amnesty International (国际特赦)</w:t>
      </w:r>
      <w:r w:rsidRPr="00EE02CE">
        <w:rPr>
          <w:rFonts w:asciiTheme="minorEastAsia" w:eastAsiaTheme="minorEastAsia" w:hAnsiTheme="minorEastAsia" w:cs="Helvetica Neue"/>
          <w:color w:val="000000" w:themeColor="text1"/>
          <w:kern w:val="0"/>
          <w:sz w:val="22"/>
          <w:szCs w:val="22"/>
        </w:rPr>
        <w:t xml:space="preserve">: </w:t>
      </w:r>
      <w:hyperlink r:id="rId9" w:history="1">
        <w:r w:rsidRPr="00EE02CE">
          <w:rPr>
            <w:rStyle w:val="a3"/>
            <w:rFonts w:asciiTheme="minorEastAsia" w:eastAsiaTheme="minorEastAsia" w:hAnsiTheme="minorEastAsia" w:cs="Helvetica Neue"/>
            <w:kern w:val="0"/>
            <w:sz w:val="22"/>
            <w:szCs w:val="22"/>
          </w:rPr>
          <w:t>https://www.amnesty.org/en/latest/news/2021/11/china-metoo-journalist-and-labour-activist-facing-subversion-charge-must-be-released/</w:t>
        </w:r>
      </w:hyperlink>
      <w:r w:rsidRPr="00EE02CE">
        <w:rPr>
          <w:rFonts w:asciiTheme="minorEastAsia" w:eastAsiaTheme="minorEastAsia" w:hAnsiTheme="minorEastAsia" w:cs="Helvetica Neue"/>
          <w:color w:val="000000" w:themeColor="text1"/>
          <w:kern w:val="0"/>
          <w:sz w:val="22"/>
          <w:szCs w:val="22"/>
        </w:rPr>
        <w:t xml:space="preserve"> </w:t>
      </w:r>
    </w:p>
    <w:p w14:paraId="5F77B8C1" w14:textId="634A4162"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Reporters Without Borders (无国界记者)</w:t>
      </w:r>
      <w:r w:rsidRPr="00EE02CE">
        <w:rPr>
          <w:rFonts w:asciiTheme="minorEastAsia" w:eastAsiaTheme="minorEastAsia" w:hAnsiTheme="minorEastAsia" w:cs="Helvetica Neue"/>
          <w:color w:val="000000" w:themeColor="text1"/>
          <w:kern w:val="0"/>
          <w:sz w:val="22"/>
          <w:szCs w:val="22"/>
        </w:rPr>
        <w:t xml:space="preserve">: </w:t>
      </w:r>
      <w:hyperlink r:id="rId10" w:history="1">
        <w:r w:rsidRPr="00EE02CE">
          <w:rPr>
            <w:rStyle w:val="a3"/>
            <w:rFonts w:asciiTheme="minorEastAsia" w:eastAsiaTheme="minorEastAsia" w:hAnsiTheme="minorEastAsia" w:cs="Helvetica Neue"/>
            <w:kern w:val="0"/>
            <w:sz w:val="22"/>
            <w:szCs w:val="22"/>
          </w:rPr>
          <w:t>https://rsf.org/en/news/rsf-calls-release-chinese-investigative-journalist-huang-xueqin</w:t>
        </w:r>
      </w:hyperlink>
      <w:r w:rsidRPr="00EE02CE">
        <w:rPr>
          <w:rFonts w:asciiTheme="minorEastAsia" w:eastAsiaTheme="minorEastAsia" w:hAnsiTheme="minorEastAsia" w:cs="Helvetica Neue"/>
          <w:color w:val="000000" w:themeColor="text1"/>
          <w:kern w:val="0"/>
          <w:sz w:val="22"/>
          <w:szCs w:val="22"/>
        </w:rPr>
        <w:t xml:space="preserve"> </w:t>
      </w:r>
    </w:p>
    <w:p w14:paraId="0C2CEF90" w14:textId="005E35E6"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International Federation of Journalists</w:t>
      </w:r>
      <w:r w:rsidRPr="00EE02CE">
        <w:rPr>
          <w:rFonts w:asciiTheme="minorEastAsia" w:eastAsiaTheme="minorEastAsia" w:hAnsiTheme="minorEastAsia" w:cs="Helvetica Neue"/>
          <w:color w:val="000000" w:themeColor="text1"/>
          <w:kern w:val="0"/>
          <w:sz w:val="22"/>
          <w:szCs w:val="22"/>
        </w:rPr>
        <w:t xml:space="preserve">: </w:t>
      </w:r>
      <w:hyperlink r:id="rId11" w:history="1">
        <w:r w:rsidRPr="00EE02CE">
          <w:rPr>
            <w:rStyle w:val="a3"/>
            <w:rFonts w:asciiTheme="minorEastAsia" w:eastAsiaTheme="minorEastAsia" w:hAnsiTheme="minorEastAsia" w:cs="Helvetica Neue"/>
            <w:kern w:val="0"/>
            <w:sz w:val="22"/>
            <w:szCs w:val="22"/>
          </w:rPr>
          <w:t>https://www.ifj.org/media-centre/news/detail/category/press-releases/article/china-chinese-journalist-huang-xueqin-thought-detained-after-disappearance.html</w:t>
        </w:r>
      </w:hyperlink>
      <w:r w:rsidRPr="00EE02CE">
        <w:rPr>
          <w:rFonts w:asciiTheme="minorEastAsia" w:eastAsiaTheme="minorEastAsia" w:hAnsiTheme="minorEastAsia" w:cs="Helvetica Neue"/>
          <w:color w:val="000000" w:themeColor="text1"/>
          <w:kern w:val="0"/>
          <w:sz w:val="22"/>
          <w:szCs w:val="22"/>
        </w:rPr>
        <w:t xml:space="preserve"> </w:t>
      </w:r>
    </w:p>
    <w:p w14:paraId="0C4564E5" w14:textId="54DA6C9A" w:rsidR="00822DBD"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284" w:hanging="284"/>
        <w:rPr>
          <w:rFonts w:asciiTheme="minorEastAsia" w:eastAsiaTheme="minorEastAsia" w:hAnsiTheme="minorEastAsia" w:cs="Helvetica Neue"/>
          <w:color w:val="000000" w:themeColor="text1"/>
          <w:kern w:val="0"/>
          <w:sz w:val="22"/>
          <w:szCs w:val="22"/>
        </w:rPr>
      </w:pPr>
      <w:r w:rsidRPr="00EE02CE">
        <w:rPr>
          <w:rFonts w:asciiTheme="minorEastAsia" w:eastAsiaTheme="minorEastAsia" w:hAnsiTheme="minorEastAsia" w:cs="Helvetica Neue"/>
          <w:b/>
          <w:bCs/>
          <w:color w:val="000000" w:themeColor="text1"/>
          <w:kern w:val="0"/>
          <w:sz w:val="22"/>
          <w:szCs w:val="22"/>
        </w:rPr>
        <w:t>Chinese Human Rights Defenders(中国人权捍卫者）</w:t>
      </w:r>
      <w:r w:rsidRPr="00EE02CE">
        <w:rPr>
          <w:rFonts w:asciiTheme="minorEastAsia" w:eastAsiaTheme="minorEastAsia" w:hAnsiTheme="minorEastAsia" w:cs="Helvetica Neue"/>
          <w:color w:val="000000" w:themeColor="text1"/>
          <w:kern w:val="0"/>
          <w:sz w:val="22"/>
          <w:szCs w:val="22"/>
        </w:rPr>
        <w:t xml:space="preserve">: </w:t>
      </w:r>
      <w:hyperlink r:id="rId12" w:history="1">
        <w:r w:rsidRPr="00EE02CE">
          <w:rPr>
            <w:rStyle w:val="a3"/>
            <w:rFonts w:asciiTheme="minorEastAsia" w:eastAsiaTheme="minorEastAsia" w:hAnsiTheme="minorEastAsia" w:cs="Helvetica Neue"/>
            <w:kern w:val="0"/>
            <w:sz w:val="22"/>
            <w:szCs w:val="22"/>
          </w:rPr>
          <w:t>https://www.nchrd.org/2021/09/china-immediately-release-metoo-activist-and-fellow-civil-society-advocate/</w:t>
        </w:r>
      </w:hyperlink>
      <w:r w:rsidRPr="00EE02CE">
        <w:rPr>
          <w:rFonts w:asciiTheme="minorEastAsia" w:eastAsiaTheme="minorEastAsia" w:hAnsiTheme="minorEastAsia" w:cs="Helvetica Neue"/>
          <w:color w:val="000000" w:themeColor="text1"/>
          <w:kern w:val="0"/>
          <w:sz w:val="22"/>
          <w:szCs w:val="22"/>
        </w:rPr>
        <w:t xml:space="preserve"> </w:t>
      </w:r>
    </w:p>
    <w:p w14:paraId="3E3626A8" w14:textId="76DCE41C" w:rsidR="001E6012" w:rsidRPr="00EE02CE" w:rsidRDefault="00822DBD" w:rsidP="00822DB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ind w:left="284" w:hanging="284"/>
        <w:rPr>
          <w:rFonts w:asciiTheme="minorEastAsia" w:eastAsiaTheme="minorEastAsia" w:hAnsiTheme="minorEastAsia"/>
          <w:color w:val="000000" w:themeColor="text1"/>
        </w:rPr>
      </w:pPr>
      <w:r w:rsidRPr="00EE02CE">
        <w:rPr>
          <w:rFonts w:asciiTheme="minorEastAsia" w:eastAsiaTheme="minorEastAsia" w:hAnsiTheme="minorEastAsia" w:cs="Helvetica Neue"/>
          <w:b/>
          <w:bCs/>
          <w:color w:val="000000" w:themeColor="text1"/>
          <w:kern w:val="0"/>
          <w:sz w:val="22"/>
          <w:szCs w:val="22"/>
        </w:rPr>
        <w:t>The Coalition For Women in Journalism（女性新闻工作者联盟）</w:t>
      </w:r>
      <w:r w:rsidRPr="00EE02CE">
        <w:rPr>
          <w:rFonts w:asciiTheme="minorEastAsia" w:eastAsiaTheme="minorEastAsia" w:hAnsiTheme="minorEastAsia" w:cs="Helvetica Neue"/>
          <w:color w:val="000000" w:themeColor="text1"/>
          <w:kern w:val="0"/>
          <w:sz w:val="22"/>
          <w:szCs w:val="22"/>
        </w:rPr>
        <w:t xml:space="preserve">: </w:t>
      </w:r>
      <w:hyperlink r:id="rId13" w:history="1">
        <w:r w:rsidRPr="00EE02CE">
          <w:rPr>
            <w:rStyle w:val="a3"/>
            <w:rFonts w:asciiTheme="minorEastAsia" w:eastAsiaTheme="minorEastAsia" w:hAnsiTheme="minorEastAsia" w:cs="Helvetica Neue"/>
            <w:kern w:val="0"/>
            <w:sz w:val="22"/>
            <w:szCs w:val="22"/>
          </w:rPr>
          <w:t>https://womeninjournalism.org/cfwij-press-statements/china-cfwij-is-alarmed-by-the-possible-detention-of-sophia-huang-xueqin</w:t>
        </w:r>
      </w:hyperlink>
      <w:r w:rsidRPr="00EE02CE">
        <w:rPr>
          <w:rFonts w:asciiTheme="minorEastAsia" w:eastAsiaTheme="minorEastAsia" w:hAnsiTheme="minorEastAsia" w:cs="Helvetica Neue"/>
          <w:color w:val="000000" w:themeColor="text1"/>
          <w:kern w:val="0"/>
          <w:sz w:val="22"/>
          <w:szCs w:val="22"/>
        </w:rPr>
        <w:t xml:space="preserve"> </w:t>
      </w:r>
    </w:p>
    <w:p w14:paraId="13280ADF" w14:textId="483672FC" w:rsidR="00822DBD" w:rsidRPr="00EE02CE" w:rsidRDefault="00822DBD" w:rsidP="00822DBD">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rPr>
          <w:rFonts w:asciiTheme="minorEastAsia" w:eastAsiaTheme="minorEastAsia" w:hAnsiTheme="minorEastAsia"/>
        </w:rPr>
      </w:pPr>
    </w:p>
    <w:p w14:paraId="6BE61864" w14:textId="77777777" w:rsidR="00822DBD" w:rsidRPr="00EE02CE" w:rsidRDefault="00822DBD" w:rsidP="00822DBD">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284"/>
        </w:tabs>
        <w:autoSpaceDE w:val="0"/>
        <w:autoSpaceDN w:val="0"/>
        <w:adjustRightInd w:val="0"/>
        <w:rPr>
          <w:rFonts w:asciiTheme="minorEastAsia" w:eastAsiaTheme="minorEastAsia" w:hAnsiTheme="minorEastAsia"/>
        </w:rPr>
      </w:pPr>
    </w:p>
    <w:p w14:paraId="70399188" w14:textId="3F80D02D" w:rsidR="00822DBD" w:rsidRPr="00EE02CE" w:rsidRDefault="00822DBD" w:rsidP="00822DBD">
      <w:pPr>
        <w:pStyle w:val="a4"/>
        <w:numPr>
          <w:ilvl w:val="0"/>
          <w:numId w:val="3"/>
        </w:numPr>
        <w:jc w:val="both"/>
        <w:rPr>
          <w:rFonts w:asciiTheme="minorEastAsia" w:eastAsiaTheme="minorEastAsia" w:hAnsiTheme="minorEastAsia" w:hint="default"/>
          <w:b/>
          <w:bCs/>
          <w:sz w:val="32"/>
          <w:szCs w:val="32"/>
        </w:rPr>
      </w:pPr>
      <w:r w:rsidRPr="00EE02CE">
        <w:rPr>
          <w:rFonts w:asciiTheme="minorEastAsia" w:eastAsiaTheme="minorEastAsia" w:hAnsiTheme="minorEastAsia"/>
          <w:b/>
          <w:bCs/>
          <w:sz w:val="32"/>
          <w:szCs w:val="32"/>
          <w:lang w:val="zh-TW"/>
        </w:rPr>
        <w:t>新聞聯絡人</w:t>
      </w:r>
      <w:r w:rsidRPr="00EE02CE">
        <w:rPr>
          <w:rFonts w:asciiTheme="minorEastAsia" w:eastAsiaTheme="minorEastAsia" w:hAnsiTheme="minorEastAsia"/>
          <w:b/>
          <w:bCs/>
          <w:sz w:val="32"/>
          <w:szCs w:val="32"/>
          <w:rPrChange w:id="8" w:author="Microsoft Office User" w:date="2021-12-01T15:07:00Z">
            <w:rPr>
              <w:rFonts w:eastAsia="Arial Unicode MS"/>
              <w:lang w:val="zh-TW"/>
            </w:rPr>
          </w:rPrChange>
        </w:rPr>
        <w:t>：</w:t>
      </w:r>
      <w:hyperlink r:id="rId14" w:history="1">
        <w:r w:rsidRPr="00EE02CE">
          <w:rPr>
            <w:rStyle w:val="Hyperlink0"/>
            <w:rFonts w:asciiTheme="minorEastAsia" w:eastAsiaTheme="minorEastAsia" w:hAnsiTheme="minorEastAsia"/>
            <w:b/>
            <w:bCs/>
            <w:sz w:val="32"/>
            <w:szCs w:val="32"/>
          </w:rPr>
          <w:t>freexuebing@protonmail.com</w:t>
        </w:r>
      </w:hyperlink>
      <w:r w:rsidRPr="00EE02CE">
        <w:rPr>
          <w:rFonts w:asciiTheme="minorEastAsia" w:eastAsiaTheme="minorEastAsia" w:hAnsiTheme="minorEastAsia"/>
          <w:b/>
          <w:bCs/>
          <w:sz w:val="32"/>
          <w:szCs w:val="32"/>
        </w:rPr>
        <w:t xml:space="preserve"> </w:t>
      </w:r>
    </w:p>
    <w:p w14:paraId="6B91046A" w14:textId="770514CD" w:rsidR="00822DBD" w:rsidRPr="00EE02CE" w:rsidRDefault="00822DBD" w:rsidP="00822DBD">
      <w:pPr>
        <w:jc w:val="both"/>
        <w:rPr>
          <w:rFonts w:asciiTheme="minorEastAsia" w:eastAsiaTheme="minorEastAsia" w:hAnsiTheme="minorEastAsia"/>
        </w:rPr>
      </w:pPr>
    </w:p>
    <w:p w14:paraId="18FBFE7A" w14:textId="165E477E" w:rsidR="00822DBD" w:rsidRPr="00EE02CE" w:rsidRDefault="00822DBD" w:rsidP="00822DBD">
      <w:pPr>
        <w:jc w:val="both"/>
        <w:rPr>
          <w:rFonts w:asciiTheme="minorEastAsia" w:eastAsiaTheme="minorEastAsia" w:hAnsiTheme="minorEastAsia"/>
        </w:rPr>
      </w:pPr>
    </w:p>
    <w:p w14:paraId="39E976F4" w14:textId="77777777" w:rsidR="00822DBD" w:rsidRPr="00EE02CE" w:rsidRDefault="00822DBD" w:rsidP="00822DBD">
      <w:pPr>
        <w:jc w:val="both"/>
        <w:rPr>
          <w:rFonts w:asciiTheme="minorEastAsia" w:eastAsiaTheme="minorEastAsia" w:hAnsiTheme="minorEastAsia"/>
          <w:rPrChange w:id="9" w:author="Microsoft Office User" w:date="2021-12-01T15:07:00Z">
            <w:rPr>
              <w:lang w:val="zh-TW"/>
            </w:rPr>
          </w:rPrChange>
        </w:rPr>
      </w:pPr>
    </w:p>
    <w:p w14:paraId="671A1F8F" w14:textId="7542B547" w:rsidR="00822DBD" w:rsidRPr="00EE02CE" w:rsidRDefault="00822DBD" w:rsidP="00822DBD">
      <w:pPr>
        <w:rPr>
          <w:rFonts w:asciiTheme="minorEastAsia" w:eastAsiaTheme="minorEastAsia" w:hAnsiTheme="minorEastAsia"/>
          <w:lang w:val="zh-TW"/>
        </w:rPr>
      </w:pPr>
      <w:r w:rsidRPr="00EE02CE">
        <w:rPr>
          <w:rFonts w:asciiTheme="minorEastAsia" w:eastAsiaTheme="minorEastAsia" w:hAnsiTheme="minorEastAsia" w:hint="eastAsia"/>
          <w:lang w:val="zh-TW"/>
        </w:rPr>
        <w:t>感謝您的關注與時間，敬請持續追蹤本案並協助曝光，讓捍衛言論自由的記者與</w:t>
      </w:r>
      <w:r w:rsidRPr="00EE02CE">
        <w:rPr>
          <w:rFonts w:asciiTheme="minorEastAsia" w:eastAsiaTheme="minorEastAsia" w:hAnsiTheme="minorEastAsia"/>
        </w:rPr>
        <w:t>NGO</w:t>
      </w:r>
      <w:r w:rsidRPr="00EE02CE">
        <w:rPr>
          <w:rFonts w:asciiTheme="minorEastAsia" w:eastAsiaTheme="minorEastAsia" w:hAnsiTheme="minorEastAsia" w:hint="eastAsia"/>
          <w:lang w:val="zh-TW"/>
        </w:rPr>
        <w:t>人士早日回家。</w:t>
      </w:r>
    </w:p>
    <w:sectPr w:rsidR="00822DBD" w:rsidRPr="00EE02CE">
      <w:headerReference w:type="default" r:id="rId15"/>
      <w:footerReference w:type="default" r:id="rId1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478BC" w14:textId="77777777" w:rsidR="009A0683" w:rsidRDefault="009A0683">
      <w:r>
        <w:separator/>
      </w:r>
    </w:p>
  </w:endnote>
  <w:endnote w:type="continuationSeparator" w:id="0">
    <w:p w14:paraId="390AB188" w14:textId="77777777" w:rsidR="009A0683" w:rsidRDefault="009A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5365B" w14:textId="77777777" w:rsidR="001E6012" w:rsidRDefault="001E60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A0E62" w14:textId="77777777" w:rsidR="009A0683" w:rsidRDefault="009A0683">
      <w:r>
        <w:separator/>
      </w:r>
    </w:p>
  </w:footnote>
  <w:footnote w:type="continuationSeparator" w:id="0">
    <w:p w14:paraId="49686E34" w14:textId="77777777" w:rsidR="009A0683" w:rsidRDefault="009A0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8FB3E" w14:textId="77777777" w:rsidR="001E6012" w:rsidRDefault="001E60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5337CA2"/>
    <w:multiLevelType w:val="hybridMultilevel"/>
    <w:tmpl w:val="8FA2CD50"/>
    <w:numStyleLink w:val="ImportedStyle1"/>
  </w:abstractNum>
  <w:abstractNum w:abstractNumId="6" w15:restartNumberingAfterBreak="0">
    <w:nsid w:val="1B314EB7"/>
    <w:multiLevelType w:val="hybridMultilevel"/>
    <w:tmpl w:val="019C29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034315"/>
    <w:multiLevelType w:val="hybridMultilevel"/>
    <w:tmpl w:val="8FA2CD50"/>
    <w:styleLink w:val="ImportedStyle1"/>
    <w:lvl w:ilvl="0" w:tplc="F4D6522E">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C9CD96C">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9DA8E658">
      <w:start w:val="1"/>
      <w:numFmt w:val="lowerRoman"/>
      <w:lvlText w:val="%3."/>
      <w:lvlJc w:val="left"/>
      <w:pPr>
        <w:ind w:left="1440" w:hanging="602"/>
      </w:pPr>
      <w:rPr>
        <w:rFonts w:hAnsi="Arial Unicode MS"/>
        <w:caps w:val="0"/>
        <w:smallCaps w:val="0"/>
        <w:strike w:val="0"/>
        <w:dstrike w:val="0"/>
        <w:outline w:val="0"/>
        <w:emboss w:val="0"/>
        <w:imprint w:val="0"/>
        <w:spacing w:val="0"/>
        <w:w w:val="100"/>
        <w:kern w:val="0"/>
        <w:position w:val="0"/>
        <w:highlight w:val="none"/>
        <w:vertAlign w:val="baseline"/>
      </w:rPr>
    </w:lvl>
    <w:lvl w:ilvl="3" w:tplc="56AEDF84">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60482BB6">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38B02A6C">
      <w:start w:val="1"/>
      <w:numFmt w:val="lowerRoman"/>
      <w:lvlText w:val="%6."/>
      <w:lvlJc w:val="left"/>
      <w:pPr>
        <w:ind w:left="2880" w:hanging="602"/>
      </w:pPr>
      <w:rPr>
        <w:rFonts w:hAnsi="Arial Unicode MS"/>
        <w:caps w:val="0"/>
        <w:smallCaps w:val="0"/>
        <w:strike w:val="0"/>
        <w:dstrike w:val="0"/>
        <w:outline w:val="0"/>
        <w:emboss w:val="0"/>
        <w:imprint w:val="0"/>
        <w:spacing w:val="0"/>
        <w:w w:val="100"/>
        <w:kern w:val="0"/>
        <w:position w:val="0"/>
        <w:highlight w:val="none"/>
        <w:vertAlign w:val="baseline"/>
      </w:rPr>
    </w:lvl>
    <w:lvl w:ilvl="6" w:tplc="EE4EACE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C02B4B2">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0522AB6">
      <w:start w:val="1"/>
      <w:numFmt w:val="lowerRoman"/>
      <w:lvlText w:val="%9."/>
      <w:lvlJc w:val="left"/>
      <w:pPr>
        <w:ind w:left="4320" w:hanging="6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363413B"/>
    <w:multiLevelType w:val="hybridMultilevel"/>
    <w:tmpl w:val="625253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5"/>
  </w:num>
  <w:num w:numId="3">
    <w:abstractNumId w:val="8"/>
  </w:num>
  <w:num w:numId="4">
    <w:abstractNumId w:val="0"/>
  </w:num>
  <w:num w:numId="5">
    <w:abstractNumId w:val="1"/>
  </w:num>
  <w:num w:numId="6">
    <w:abstractNumId w:val="2"/>
  </w:num>
  <w:num w:numId="7">
    <w:abstractNumId w:val="3"/>
  </w:num>
  <w:num w:numId="8">
    <w:abstractNumId w:val="4"/>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isplayBackgroundShape/>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12"/>
    <w:rsid w:val="001E6012"/>
    <w:rsid w:val="00822DBD"/>
    <w:rsid w:val="009A0683"/>
    <w:rsid w:val="00A120A0"/>
    <w:rsid w:val="00D61A93"/>
    <w:rsid w:val="00EE0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7083FF"/>
  <w15:docId w15:val="{FE9D5BDA-172C-EC4B-8F07-AE476355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Calibri"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4">
    <w:name w:val="List Paragraph"/>
    <w:pPr>
      <w:widowControl w:val="0"/>
      <w:ind w:left="480"/>
    </w:pPr>
    <w:rPr>
      <w:rFonts w:ascii="Arial Unicode MS" w:eastAsia="Calibri" w:hAnsi="Arial Unicode MS" w:cs="Arial Unicode MS" w:hint="eastAsia"/>
      <w:color w:val="000000"/>
      <w:kern w:val="2"/>
      <w:sz w:val="24"/>
      <w:szCs w:val="24"/>
      <w:u w:color="000000"/>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outline w:val="0"/>
      <w:color w:val="0563C1"/>
      <w:u w:val="single" w:color="0563C1"/>
      <w:lang w:val="en-US"/>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rPr>
      <w:rFonts w:ascii="Calibri" w:hAnsi="Calibri" w:cs="Arial Unicode MS"/>
      <w:color w:val="000000"/>
      <w:kern w:val="2"/>
      <w:sz w:val="24"/>
      <w:szCs w:val="24"/>
      <w:u w:color="000000"/>
    </w:rPr>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822DBD"/>
    <w:rPr>
      <w:rFonts w:ascii="新細明體" w:eastAsia="新細明體"/>
      <w:sz w:val="18"/>
      <w:szCs w:val="18"/>
    </w:rPr>
  </w:style>
  <w:style w:type="character" w:customStyle="1" w:styleId="a9">
    <w:name w:val="註解方塊文字 字元"/>
    <w:basedOn w:val="a0"/>
    <w:link w:val="a8"/>
    <w:uiPriority w:val="99"/>
    <w:semiHidden/>
    <w:rsid w:val="00822DBD"/>
    <w:rPr>
      <w:rFonts w:ascii="新細明體" w:eastAsia="新細明體" w:hAnsi="Calibri" w:cs="Arial Unicode MS"/>
      <w:color w:val="000000"/>
      <w:kern w:val="2"/>
      <w:sz w:val="18"/>
      <w:szCs w:val="18"/>
      <w:u w:color="000000"/>
    </w:rPr>
  </w:style>
  <w:style w:type="character" w:styleId="aa">
    <w:name w:val="Unresolved Mention"/>
    <w:basedOn w:val="a0"/>
    <w:uiPriority w:val="99"/>
    <w:semiHidden/>
    <w:unhideWhenUsed/>
    <w:rsid w:val="00822DBD"/>
    <w:rPr>
      <w:color w:val="605E5C"/>
      <w:shd w:val="clear" w:color="auto" w:fill="E1DFDD"/>
    </w:rPr>
  </w:style>
  <w:style w:type="character" w:styleId="ab">
    <w:name w:val="FollowedHyperlink"/>
    <w:basedOn w:val="a0"/>
    <w:uiPriority w:val="99"/>
    <w:semiHidden/>
    <w:unhideWhenUsed/>
    <w:rsid w:val="00822DB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8210">
      <w:bodyDiv w:val="1"/>
      <w:marLeft w:val="0"/>
      <w:marRight w:val="0"/>
      <w:marTop w:val="0"/>
      <w:marBottom w:val="0"/>
      <w:divBdr>
        <w:top w:val="none" w:sz="0" w:space="0" w:color="auto"/>
        <w:left w:val="none" w:sz="0" w:space="0" w:color="auto"/>
        <w:bottom w:val="none" w:sz="0" w:space="0" w:color="auto"/>
        <w:right w:val="none" w:sz="0" w:space="0" w:color="auto"/>
      </w:divBdr>
    </w:div>
    <w:div w:id="1102385132">
      <w:bodyDiv w:val="1"/>
      <w:marLeft w:val="0"/>
      <w:marRight w:val="0"/>
      <w:marTop w:val="0"/>
      <w:marBottom w:val="0"/>
      <w:divBdr>
        <w:top w:val="none" w:sz="0" w:space="0" w:color="auto"/>
        <w:left w:val="none" w:sz="0" w:space="0" w:color="auto"/>
        <w:bottom w:val="none" w:sz="0" w:space="0" w:color="auto"/>
        <w:right w:val="none" w:sz="0" w:space="0" w:color="auto"/>
      </w:divBdr>
      <w:divsChild>
        <w:div w:id="1109622157">
          <w:blockQuote w:val="1"/>
          <w:marLeft w:val="0"/>
          <w:marRight w:val="0"/>
          <w:marTop w:val="100"/>
          <w:marBottom w:val="100"/>
          <w:divBdr>
            <w:top w:val="none" w:sz="0" w:space="0" w:color="auto"/>
            <w:left w:val="single" w:sz="36" w:space="0" w:color="1BCDFC"/>
            <w:bottom w:val="none" w:sz="0" w:space="0" w:color="auto"/>
            <w:right w:val="none" w:sz="0" w:space="0" w:color="auto"/>
          </w:divBdr>
        </w:div>
        <w:div w:id="974527748">
          <w:blockQuote w:val="1"/>
          <w:marLeft w:val="0"/>
          <w:marRight w:val="0"/>
          <w:marTop w:val="100"/>
          <w:marBottom w:val="100"/>
          <w:divBdr>
            <w:top w:val="none" w:sz="0" w:space="0" w:color="auto"/>
            <w:left w:val="single" w:sz="36" w:space="0" w:color="1BCDFC"/>
            <w:bottom w:val="none" w:sz="0" w:space="0" w:color="auto"/>
            <w:right w:val="none" w:sz="0" w:space="0" w:color="auto"/>
          </w:divBdr>
        </w:div>
        <w:div w:id="1351495534">
          <w:blockQuote w:val="1"/>
          <w:marLeft w:val="0"/>
          <w:marRight w:val="0"/>
          <w:marTop w:val="100"/>
          <w:marBottom w:val="100"/>
          <w:divBdr>
            <w:top w:val="none" w:sz="0" w:space="0" w:color="auto"/>
            <w:left w:val="single" w:sz="36" w:space="0" w:color="1BCDFC"/>
            <w:bottom w:val="none" w:sz="0" w:space="0" w:color="auto"/>
            <w:right w:val="none" w:sz="0" w:space="0" w:color="auto"/>
          </w:divBdr>
        </w:div>
        <w:div w:id="2059818240">
          <w:blockQuote w:val="1"/>
          <w:marLeft w:val="0"/>
          <w:marRight w:val="0"/>
          <w:marTop w:val="100"/>
          <w:marBottom w:val="100"/>
          <w:divBdr>
            <w:top w:val="none" w:sz="0" w:space="0" w:color="auto"/>
            <w:left w:val="single" w:sz="36" w:space="0" w:color="1BCDFC"/>
            <w:bottom w:val="none" w:sz="0" w:space="0" w:color="auto"/>
            <w:right w:val="none" w:sz="0" w:space="0" w:color="auto"/>
          </w:divBdr>
        </w:div>
        <w:div w:id="757215260">
          <w:blockQuote w:val="1"/>
          <w:marLeft w:val="0"/>
          <w:marRight w:val="0"/>
          <w:marTop w:val="100"/>
          <w:marBottom w:val="100"/>
          <w:divBdr>
            <w:top w:val="none" w:sz="0" w:space="0" w:color="auto"/>
            <w:left w:val="single" w:sz="36" w:space="0" w:color="1BCDF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reexueqinjianbing" TargetMode="External"/><Relationship Id="rId13" Type="http://schemas.openxmlformats.org/officeDocument/2006/relationships/hyperlink" Target="https://womeninjournalism.org/cfwij-press-statements/china-cfwij-is-alarmed-by-the-possible-detention-of-sophia-huang-xueqin"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free-xueq-jianb.github.io/links/" TargetMode="External"/><Relationship Id="rId12" Type="http://schemas.openxmlformats.org/officeDocument/2006/relationships/hyperlink" Target="https://www.nchrd.org/2021/09/china-immediately-release-metoo-activist-and-fellow-civil-society-advoc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fj.org/media-centre/news/detail/category/press-releases/article/china-chinese-journalist-huang-xueqin-thought-detained-after-disappearanc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sf.org/en/news/rsf-calls-release-chinese-investigative-journalist-huang-xueq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nesty.org/en/latest/news/2021/11/china-metoo-journalist-and-labour-activist-facing-subversion-charge-must-be-released/" TargetMode="External"/><Relationship Id="rId14" Type="http://schemas.openxmlformats.org/officeDocument/2006/relationships/hyperlink" Target="mailto:freexuebing@protonmail.com" TargetMode="Externa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2021-12-01T07:07:00Z</dcterms:created>
  <dcterms:modified xsi:type="dcterms:W3CDTF">2021-12-07T14:16:00Z</dcterms:modified>
</cp:coreProperties>
</file>